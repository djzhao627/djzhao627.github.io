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世界上第一个心理学实验室诞生于（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海德堡大学</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B. 哥廷根大学</w:t>
      </w:r>
    </w:p>
    <w:p>
      <w:pPr>
        <w:rPr>
          <w:rFonts w:asciiTheme="minorEastAsia" w:hAnsiTheme="minorEastAsia" w:cstheme="minorEastAsia"/>
          <w:szCs w:val="21"/>
        </w:rPr>
      </w:pPr>
      <w:r>
        <w:rPr>
          <w:rFonts w:hint="eastAsia" w:asciiTheme="minorEastAsia" w:hAnsiTheme="minorEastAsia" w:cstheme="minorEastAsia"/>
          <w:color w:val="FF0000"/>
          <w:szCs w:val="21"/>
        </w:rPr>
        <w:t>C. 莱比锡大学</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慕尼黑大学</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before="156" w:beforeLines="50"/>
        <w:jc w:val="left"/>
        <w:rPr>
          <w:rFonts w:eastAsiaTheme="majorEastAsia"/>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猴子能认识事物的外部联系，说明它们的心理发展到了（      ）阶段。</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知觉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B. 思维萌芽</w:t>
      </w:r>
    </w:p>
    <w:p>
      <w:pPr>
        <w:rPr>
          <w:rFonts w:asciiTheme="minorEastAsia" w:hAnsiTheme="minorEastAsia" w:cstheme="minorEastAsia"/>
          <w:szCs w:val="21"/>
        </w:rPr>
      </w:pPr>
      <w:r>
        <w:rPr>
          <w:rFonts w:hint="eastAsia" w:asciiTheme="minorEastAsia" w:hAnsiTheme="minorEastAsia" w:cstheme="minorEastAsia"/>
          <w:szCs w:val="21"/>
        </w:rPr>
        <w:t xml:space="preserve">C. 思维   </w:t>
      </w:r>
    </w:p>
    <w:p>
      <w:pPr>
        <w:rPr>
          <w:rFonts w:asciiTheme="minorEastAsia" w:hAnsiTheme="minorEastAsia" w:cstheme="minorEastAsia"/>
          <w:szCs w:val="21"/>
        </w:rPr>
      </w:pPr>
      <w:r>
        <w:rPr>
          <w:rFonts w:hint="eastAsia" w:asciiTheme="minorEastAsia" w:hAnsiTheme="minorEastAsia" w:cstheme="minorEastAsia"/>
          <w:szCs w:val="21"/>
        </w:rPr>
        <w:t xml:space="preserve">D. 意识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before="156" w:beforeLines="50"/>
        <w:ind w:left="420" w:hanging="420" w:hangingChars="200"/>
        <w:jc w:val="left"/>
        <w:rPr>
          <w:rFonts w:eastAsiaTheme="majorEastAsia"/>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“心理学有一个长的过去，但只有一个短的历史”，这是（      ）的名言。</w:t>
      </w:r>
    </w:p>
    <w:p>
      <w:pPr>
        <w:rPr>
          <w:rFonts w:asciiTheme="minorEastAsia" w:hAnsiTheme="minorEastAsia" w:cstheme="minorEastAsia"/>
          <w:bCs/>
          <w:color w:val="FF0000"/>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冯特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B. 艾宾浩斯</w:t>
      </w:r>
    </w:p>
    <w:p>
      <w:pPr>
        <w:rPr>
          <w:rFonts w:asciiTheme="minorEastAsia" w:hAnsiTheme="minorEastAsia" w:cstheme="minorEastAsia"/>
          <w:szCs w:val="21"/>
        </w:rPr>
      </w:pPr>
      <w:r>
        <w:rPr>
          <w:rFonts w:hint="eastAsia" w:asciiTheme="minorEastAsia" w:hAnsiTheme="minorEastAsia" w:cstheme="minorEastAsia"/>
          <w:szCs w:val="21"/>
        </w:rPr>
        <w:t xml:space="preserve">C. 勒温                               </w:t>
      </w:r>
    </w:p>
    <w:p>
      <w:pPr>
        <w:rPr>
          <w:rFonts w:asciiTheme="minorEastAsia" w:hAnsiTheme="minorEastAsia" w:cstheme="minorEastAsia"/>
          <w:szCs w:val="21"/>
        </w:rPr>
      </w:pPr>
      <w:r>
        <w:rPr>
          <w:rFonts w:hint="eastAsia" w:asciiTheme="minorEastAsia" w:hAnsiTheme="minorEastAsia" w:cstheme="minorEastAsia"/>
          <w:szCs w:val="21"/>
        </w:rPr>
        <w:t>D. 魏特海墨</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要保护对暗适应，办法之一是戴上（      ）的眼镜。</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绿色 </w:t>
      </w:r>
    </w:p>
    <w:p>
      <w:pPr>
        <w:rPr>
          <w:rFonts w:asciiTheme="minorEastAsia" w:hAnsiTheme="minorEastAsia" w:cstheme="minorEastAsia"/>
          <w:szCs w:val="21"/>
        </w:rPr>
      </w:pPr>
      <w:r>
        <w:rPr>
          <w:rFonts w:hint="eastAsia" w:asciiTheme="minorEastAsia" w:hAnsiTheme="minorEastAsia" w:cstheme="minorEastAsia"/>
          <w:szCs w:val="21"/>
        </w:rPr>
        <w:t xml:space="preserve">B. 紫色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C. 红色</w:t>
      </w:r>
    </w:p>
    <w:p>
      <w:pPr>
        <w:rPr>
          <w:rFonts w:asciiTheme="minorEastAsia" w:hAnsiTheme="minorEastAsia" w:cstheme="minorEastAsia"/>
          <w:szCs w:val="21"/>
        </w:rPr>
      </w:pPr>
      <w:r>
        <w:rPr>
          <w:rFonts w:hint="eastAsia" w:asciiTheme="minorEastAsia" w:hAnsiTheme="minorEastAsia" w:cstheme="minorEastAsia"/>
          <w:szCs w:val="21"/>
        </w:rPr>
        <w:t>D. 黄色</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红灯灭后眼睛里出现了蓝绿色的灯影，这是（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正后像 </w:t>
      </w:r>
    </w:p>
    <w:p>
      <w:pPr>
        <w:rPr>
          <w:rFonts w:asciiTheme="minorEastAsia" w:hAnsiTheme="minorEastAsia" w:cstheme="minorEastAsia"/>
          <w:szCs w:val="21"/>
        </w:rPr>
      </w:pPr>
      <w:r>
        <w:rPr>
          <w:rFonts w:hint="eastAsia" w:asciiTheme="minorEastAsia" w:hAnsiTheme="minorEastAsia" w:cstheme="minorEastAsia"/>
          <w:szCs w:val="21"/>
        </w:rPr>
        <w:t>B. 互补现象</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 xml:space="preserve">C. 负后像 </w:t>
      </w:r>
    </w:p>
    <w:p>
      <w:pPr>
        <w:rPr>
          <w:rFonts w:asciiTheme="minorEastAsia" w:hAnsiTheme="minorEastAsia" w:cstheme="minorEastAsia"/>
          <w:szCs w:val="21"/>
        </w:rPr>
      </w:pPr>
      <w:r>
        <w:rPr>
          <w:rFonts w:hint="eastAsia" w:asciiTheme="minorEastAsia" w:hAnsiTheme="minorEastAsia" w:cstheme="minorEastAsia"/>
          <w:szCs w:val="21"/>
        </w:rPr>
        <w:t>D. 彩色对比</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下列说法中正确的是（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色觉有缺陷的人一般不能说出物体的颜色</w:t>
      </w:r>
    </w:p>
    <w:p>
      <w:pPr>
        <w:rPr>
          <w:rFonts w:asciiTheme="minorEastAsia" w:hAnsiTheme="minorEastAsia" w:cstheme="minorEastAsia"/>
          <w:szCs w:val="21"/>
        </w:rPr>
      </w:pPr>
      <w:r>
        <w:rPr>
          <w:rFonts w:hint="eastAsia" w:asciiTheme="minorEastAsia" w:hAnsiTheme="minorEastAsia" w:cstheme="minorEastAsia"/>
          <w:szCs w:val="21"/>
        </w:rPr>
        <w:t>B. 色觉有缺陷的人是靠饱和度的差别来辨认颜色的</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C. 色觉异常绝大多数是遗传原因造成的</w:t>
      </w:r>
    </w:p>
    <w:p>
      <w:pPr>
        <w:rPr>
          <w:rFonts w:asciiTheme="minorEastAsia" w:hAnsiTheme="minorEastAsia" w:cstheme="minorEastAsia"/>
          <w:szCs w:val="21"/>
        </w:rPr>
      </w:pPr>
      <w:r>
        <w:rPr>
          <w:rFonts w:hint="eastAsia" w:asciiTheme="minorEastAsia" w:hAnsiTheme="minorEastAsia" w:cstheme="minorEastAsia"/>
          <w:szCs w:val="21"/>
        </w:rPr>
        <w:t>D. 红绿色盲的人看不见光谱上的黄和蓝</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先前学习的材料对识记和回忆后学习材料的干扰作用是（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A. 前摄抑制</w:t>
      </w:r>
    </w:p>
    <w:p>
      <w:pPr>
        <w:rPr>
          <w:rFonts w:asciiTheme="minorEastAsia" w:hAnsiTheme="minorEastAsia" w:cstheme="minorEastAsia"/>
          <w:szCs w:val="21"/>
        </w:rPr>
      </w:pPr>
      <w:r>
        <w:rPr>
          <w:rFonts w:hint="eastAsia" w:asciiTheme="minorEastAsia" w:hAnsiTheme="minorEastAsia" w:cstheme="minorEastAsia"/>
          <w:szCs w:val="21"/>
        </w:rPr>
        <w:t xml:space="preserve">B. 前干扰 </w:t>
      </w:r>
    </w:p>
    <w:p>
      <w:pPr>
        <w:rPr>
          <w:rFonts w:asciiTheme="minorEastAsia" w:hAnsiTheme="minorEastAsia" w:cstheme="minorEastAsia"/>
          <w:szCs w:val="21"/>
        </w:rPr>
      </w:pPr>
      <w:r>
        <w:rPr>
          <w:rFonts w:hint="eastAsia" w:asciiTheme="minorEastAsia" w:hAnsiTheme="minorEastAsia" w:cstheme="minorEastAsia"/>
          <w:szCs w:val="21"/>
        </w:rPr>
        <w:t>C. 倒摄抑制</w:t>
      </w:r>
    </w:p>
    <w:p>
      <w:pPr>
        <w:rPr>
          <w:rFonts w:asciiTheme="minorEastAsia" w:hAnsiTheme="minorEastAsia" w:cstheme="minorEastAsia"/>
          <w:szCs w:val="21"/>
        </w:rPr>
      </w:pPr>
      <w:r>
        <w:rPr>
          <w:rFonts w:hint="eastAsia" w:asciiTheme="minorEastAsia" w:hAnsiTheme="minorEastAsia" w:cstheme="minorEastAsia"/>
          <w:szCs w:val="21"/>
        </w:rPr>
        <w:t>D. 后干扰</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视觉性言语中枢位于（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A. 角回</w:t>
      </w:r>
    </w:p>
    <w:p>
      <w:pPr>
        <w:rPr>
          <w:rFonts w:asciiTheme="minorEastAsia" w:hAnsiTheme="minorEastAsia" w:cstheme="minorEastAsia"/>
          <w:szCs w:val="21"/>
        </w:rPr>
      </w:pPr>
      <w:r>
        <w:rPr>
          <w:rFonts w:hint="eastAsia" w:asciiTheme="minorEastAsia" w:hAnsiTheme="minorEastAsia" w:cstheme="minorEastAsia"/>
          <w:szCs w:val="21"/>
        </w:rPr>
        <w:t>B. 颞中回</w:t>
      </w:r>
    </w:p>
    <w:p>
      <w:pPr>
        <w:rPr>
          <w:rFonts w:asciiTheme="minorEastAsia" w:hAnsiTheme="minorEastAsia" w:cstheme="minorEastAsia"/>
          <w:szCs w:val="21"/>
        </w:rPr>
      </w:pPr>
      <w:r>
        <w:rPr>
          <w:rFonts w:hint="eastAsia" w:asciiTheme="minorEastAsia" w:hAnsiTheme="minorEastAsia" w:cstheme="minorEastAsia"/>
          <w:szCs w:val="21"/>
        </w:rPr>
        <w:t>C. 额叶</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颞上回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教室、病房需要安静，其装饰常用蓝、绿等冷色调，这应用的是（      ）</w:t>
      </w:r>
      <w:ins w:id="0" w:author="LIN XIAN" w:date="2021-06-07T23:30:00Z">
        <w:r>
          <w:rPr>
            <w:rFonts w:hint="eastAsia" w:asciiTheme="minorEastAsia" w:hAnsiTheme="minorEastAsia" w:cstheme="minorEastAsia"/>
            <w:szCs w:val="21"/>
          </w:rPr>
          <w:t>原理</w:t>
        </w:r>
      </w:ins>
      <w:r>
        <w:rPr>
          <w:rFonts w:hint="eastAsia" w:asciiTheme="minorEastAsia" w:hAnsiTheme="minorEastAsia" w:cstheme="minorEastAsia"/>
          <w:szCs w:val="21"/>
        </w:rPr>
        <w:t>。</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感觉对比 </w:t>
      </w:r>
    </w:p>
    <w:p>
      <w:pPr>
        <w:rPr>
          <w:rFonts w:asciiTheme="minorEastAsia" w:hAnsiTheme="minorEastAsia" w:cstheme="minorEastAsia"/>
          <w:szCs w:val="21"/>
        </w:rPr>
      </w:pPr>
      <w:r>
        <w:rPr>
          <w:rFonts w:hint="eastAsia" w:asciiTheme="minorEastAsia" w:hAnsiTheme="minorEastAsia" w:cstheme="minorEastAsia"/>
          <w:szCs w:val="21"/>
        </w:rPr>
        <w:t>B. 感觉后像</w:t>
      </w:r>
    </w:p>
    <w:p>
      <w:pPr>
        <w:rPr>
          <w:rFonts w:asciiTheme="minorEastAsia" w:hAnsiTheme="minorEastAsia" w:cstheme="minorEastAsia"/>
          <w:szCs w:val="21"/>
        </w:rPr>
      </w:pPr>
      <w:r>
        <w:rPr>
          <w:rFonts w:hint="eastAsia" w:asciiTheme="minorEastAsia" w:hAnsiTheme="minorEastAsia" w:cstheme="minorEastAsia"/>
          <w:color w:val="FF0000"/>
          <w:szCs w:val="21"/>
        </w:rPr>
        <w:t xml:space="preserve">C. 联觉  </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D. 感觉适应</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梦出现在（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A. 快速眼动期</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B. 深度睡眠阶段</w:t>
      </w:r>
    </w:p>
    <w:p>
      <w:pPr>
        <w:rPr>
          <w:rFonts w:asciiTheme="minorEastAsia" w:hAnsiTheme="minorEastAsia" w:cstheme="minorEastAsia"/>
          <w:szCs w:val="21"/>
        </w:rPr>
      </w:pPr>
      <w:r>
        <w:rPr>
          <w:rFonts w:hint="eastAsia" w:asciiTheme="minorEastAsia" w:hAnsiTheme="minorEastAsia" w:cstheme="minorEastAsia"/>
          <w:szCs w:val="21"/>
        </w:rPr>
        <w:t>C. 睡眠锭阶段</w:t>
      </w:r>
    </w:p>
    <w:p>
      <w:pPr>
        <w:rPr>
          <w:rFonts w:asciiTheme="minorEastAsia" w:hAnsiTheme="minorEastAsia" w:cstheme="minorEastAsia"/>
          <w:szCs w:val="21"/>
        </w:rPr>
      </w:pPr>
      <w:r>
        <w:rPr>
          <w:rFonts w:hint="eastAsia" w:asciiTheme="minorEastAsia" w:hAnsiTheme="minorEastAsia" w:cstheme="minorEastAsia"/>
          <w:szCs w:val="21"/>
        </w:rPr>
        <w:t>D. △波阶段</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个体根据任务的要求把注意从一个对象指向并集中到另一个对象上，称为注意（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分散</w:t>
      </w:r>
    </w:p>
    <w:p>
      <w:pPr>
        <w:rPr>
          <w:rFonts w:asciiTheme="minorEastAsia" w:hAnsiTheme="minorEastAsia" w:cstheme="minorEastAsia"/>
          <w:szCs w:val="21"/>
        </w:rPr>
      </w:pPr>
      <w:r>
        <w:rPr>
          <w:rFonts w:hint="eastAsia" w:asciiTheme="minorEastAsia" w:hAnsiTheme="minorEastAsia" w:cstheme="minorEastAsia"/>
          <w:szCs w:val="21"/>
        </w:rPr>
        <w:t>B. 分配</w:t>
      </w:r>
    </w:p>
    <w:p>
      <w:pPr>
        <w:rPr>
          <w:rFonts w:asciiTheme="minorEastAsia" w:hAnsiTheme="minorEastAsia" w:cstheme="minorEastAsia"/>
          <w:szCs w:val="21"/>
        </w:rPr>
      </w:pPr>
      <w:r>
        <w:rPr>
          <w:rFonts w:hint="eastAsia" w:asciiTheme="minorEastAsia" w:hAnsiTheme="minorEastAsia" w:cstheme="minorEastAsia"/>
          <w:szCs w:val="21"/>
        </w:rPr>
        <w:t xml:space="preserve">C. 动摇  </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转移</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一朵云彩，看起来觉得它像一匹奔马，并且越看越像，这说明知觉具有（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恒常性  </w:t>
      </w:r>
    </w:p>
    <w:p>
      <w:pPr>
        <w:rPr>
          <w:rFonts w:asciiTheme="minorEastAsia" w:hAnsiTheme="minorEastAsia" w:cstheme="minorEastAsia"/>
          <w:szCs w:val="21"/>
        </w:rPr>
      </w:pPr>
      <w:r>
        <w:rPr>
          <w:rFonts w:hint="eastAsia" w:asciiTheme="minorEastAsia" w:hAnsiTheme="minorEastAsia" w:cstheme="minorEastAsia"/>
          <w:szCs w:val="21"/>
        </w:rPr>
        <w:t>B. 选择性</w:t>
      </w:r>
    </w:p>
    <w:p>
      <w:pPr>
        <w:rPr>
          <w:rFonts w:asciiTheme="minorEastAsia" w:hAnsiTheme="minorEastAsia" w:cstheme="minorEastAsia"/>
          <w:szCs w:val="21"/>
        </w:rPr>
      </w:pPr>
      <w:r>
        <w:rPr>
          <w:rFonts w:hint="eastAsia" w:asciiTheme="minorEastAsia" w:hAnsiTheme="minorEastAsia" w:cstheme="minorEastAsia"/>
          <w:color w:val="FF0000"/>
          <w:szCs w:val="21"/>
        </w:rPr>
        <w:t xml:space="preserve">C. 理解性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整体性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在出现意外事件或遇到危险情景时出现的高度紧张的情绪状态叫（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激情 </w:t>
      </w:r>
    </w:p>
    <w:p>
      <w:pPr>
        <w:rPr>
          <w:rFonts w:asciiTheme="minorEastAsia" w:hAnsiTheme="minorEastAsia" w:cstheme="minorEastAsia"/>
          <w:szCs w:val="21"/>
        </w:rPr>
      </w:pPr>
      <w:r>
        <w:rPr>
          <w:rFonts w:hint="eastAsia" w:asciiTheme="minorEastAsia" w:hAnsiTheme="minorEastAsia" w:cstheme="minorEastAsia"/>
          <w:szCs w:val="21"/>
        </w:rPr>
        <w:t xml:space="preserve">B. 心境 </w:t>
      </w:r>
    </w:p>
    <w:p>
      <w:pPr>
        <w:rPr>
          <w:rFonts w:asciiTheme="minorEastAsia" w:hAnsiTheme="minorEastAsia" w:cstheme="minorEastAsia"/>
          <w:szCs w:val="21"/>
        </w:rPr>
      </w:pPr>
      <w:r>
        <w:rPr>
          <w:rFonts w:hint="eastAsia" w:asciiTheme="minorEastAsia" w:hAnsiTheme="minorEastAsia" w:cstheme="minorEastAsia"/>
          <w:color w:val="FF0000"/>
          <w:szCs w:val="21"/>
        </w:rPr>
        <w:t xml:space="preserve">C. 应激 </w:t>
      </w:r>
      <w:r>
        <w:rPr>
          <w:rFonts w:hint="eastAsia" w:asciiTheme="minorEastAsia" w:hAnsiTheme="minorEastAsia" w:cstheme="minorEastAsia"/>
          <w:szCs w:val="21"/>
        </w:rPr>
        <w:tab/>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焦虑</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ind w:firstLine="315" w:firstLineChars="15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屏幕上一个静止的亮点，盯着它看时，有时候觉得它在移动，这是（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color w:val="FF0000"/>
          <w:szCs w:val="21"/>
        </w:rPr>
        <w:t>A. 自主运动</w:t>
      </w:r>
      <w:r>
        <w:rPr>
          <w:rFonts w:hint="eastAsia" w:asciiTheme="minorEastAsia" w:hAnsiTheme="minorEastAsia" w:cstheme="minorEastAsia"/>
          <w:color w:val="FF0000"/>
          <w:szCs w:val="21"/>
        </w:rPr>
        <w:tab/>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 xml:space="preserve">B. 似动现象   </w:t>
      </w:r>
    </w:p>
    <w:p>
      <w:pPr>
        <w:rPr>
          <w:rFonts w:asciiTheme="minorEastAsia" w:hAnsiTheme="minorEastAsia" w:cstheme="minorEastAsia"/>
          <w:szCs w:val="21"/>
        </w:rPr>
      </w:pPr>
      <w:r>
        <w:rPr>
          <w:rFonts w:hint="eastAsia" w:asciiTheme="minorEastAsia" w:hAnsiTheme="minorEastAsia" w:cstheme="minorEastAsia"/>
          <w:szCs w:val="21"/>
        </w:rPr>
        <w:t>C. 动景现象</w:t>
      </w:r>
    </w:p>
    <w:p>
      <w:pPr>
        <w:rPr>
          <w:rFonts w:asciiTheme="minorEastAsia" w:hAnsiTheme="minorEastAsia" w:cstheme="minorEastAsia"/>
          <w:szCs w:val="21"/>
        </w:rPr>
      </w:pPr>
      <w:r>
        <w:rPr>
          <w:rFonts w:hint="eastAsia" w:asciiTheme="minorEastAsia" w:hAnsiTheme="minorEastAsia" w:cstheme="minorEastAsia"/>
          <w:szCs w:val="21"/>
        </w:rPr>
        <w:t>D. 诱导运动</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记忆过程包括（      ）个基本环节。</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2</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 xml:space="preserve">B. 3   </w:t>
      </w:r>
    </w:p>
    <w:p>
      <w:pPr>
        <w:rPr>
          <w:rFonts w:asciiTheme="minorEastAsia" w:hAnsiTheme="minorEastAsia" w:cstheme="minorEastAsia"/>
          <w:szCs w:val="21"/>
        </w:rPr>
      </w:pPr>
      <w:r>
        <w:rPr>
          <w:rFonts w:hint="eastAsia" w:asciiTheme="minorEastAsia" w:hAnsiTheme="minorEastAsia" w:cstheme="minorEastAsia"/>
          <w:szCs w:val="21"/>
        </w:rPr>
        <w:t>C. 4</w:t>
      </w:r>
      <w:r>
        <w:rPr>
          <w:rFonts w:hint="eastAsia" w:asciiTheme="minorEastAsia" w:hAnsiTheme="minorEastAsia" w:cstheme="minorEastAsia"/>
          <w:szCs w:val="21"/>
        </w:rPr>
        <w:tab/>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5</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瞬时记忆保持的时间在（      ）</w:t>
      </w:r>
      <w:ins w:id="1" w:author="LIN XIAN" w:date="2021-06-07T23:34:00Z">
        <w:r>
          <w:rPr>
            <w:rFonts w:hint="eastAsia" w:asciiTheme="minorEastAsia" w:hAnsiTheme="minorEastAsia" w:cstheme="minorEastAsia"/>
            <w:szCs w:val="21"/>
          </w:rPr>
          <w:t>钟</w:t>
        </w:r>
      </w:ins>
      <w:r>
        <w:rPr>
          <w:rFonts w:hint="eastAsia" w:asciiTheme="minorEastAsia" w:hAnsiTheme="minorEastAsia" w:cstheme="minorEastAsia"/>
          <w:szCs w:val="21"/>
        </w:rPr>
        <w:t>以内。</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 xml:space="preserve">A. 1秒 </w:t>
      </w:r>
    </w:p>
    <w:p>
      <w:pPr>
        <w:rPr>
          <w:rFonts w:asciiTheme="minorEastAsia" w:hAnsiTheme="minorEastAsia" w:cstheme="minorEastAsia"/>
          <w:szCs w:val="21"/>
        </w:rPr>
      </w:pPr>
      <w:r>
        <w:rPr>
          <w:rFonts w:hint="eastAsia" w:asciiTheme="minorEastAsia" w:hAnsiTheme="minorEastAsia" w:cstheme="minorEastAsia"/>
          <w:szCs w:val="21"/>
        </w:rPr>
        <w:t>B. 2-3秒</w:t>
      </w:r>
    </w:p>
    <w:p>
      <w:pPr>
        <w:rPr>
          <w:rFonts w:asciiTheme="minorEastAsia" w:hAnsiTheme="minorEastAsia" w:cstheme="minorEastAsia"/>
          <w:szCs w:val="21"/>
        </w:rPr>
      </w:pPr>
      <w:r>
        <w:rPr>
          <w:rFonts w:hint="eastAsia" w:asciiTheme="minorEastAsia" w:hAnsiTheme="minorEastAsia" w:cstheme="minorEastAsia"/>
          <w:szCs w:val="21"/>
        </w:rPr>
        <w:t xml:space="preserve">C. 1分  </w:t>
      </w:r>
    </w:p>
    <w:p>
      <w:pPr>
        <w:rPr>
          <w:rFonts w:asciiTheme="minorEastAsia" w:hAnsiTheme="minorEastAsia" w:cstheme="minorEastAsia"/>
          <w:szCs w:val="21"/>
        </w:rPr>
      </w:pPr>
      <w:r>
        <w:rPr>
          <w:rFonts w:hint="eastAsia" w:asciiTheme="minorEastAsia" w:hAnsiTheme="minorEastAsia" w:cstheme="minorEastAsia"/>
          <w:szCs w:val="21"/>
        </w:rPr>
        <w:t>D. 2-3分</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对客观事物的本质和事物之间内在联系的认识过程是（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概念 </w:t>
      </w:r>
    </w:p>
    <w:p>
      <w:pPr>
        <w:rPr>
          <w:rFonts w:asciiTheme="minorEastAsia" w:hAnsiTheme="minorEastAsia" w:cstheme="minorEastAsia"/>
          <w:szCs w:val="21"/>
        </w:rPr>
      </w:pPr>
      <w:r>
        <w:rPr>
          <w:rFonts w:hint="eastAsia" w:asciiTheme="minorEastAsia" w:hAnsiTheme="minorEastAsia" w:cstheme="minorEastAsia"/>
          <w:szCs w:val="21"/>
        </w:rPr>
        <w:t xml:space="preserve">B. 抽象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C. 思维</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概括</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外界刺激停止作用后暂时保留一段时间的感觉形象叫（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对光适应  </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B. 感觉后像</w:t>
      </w:r>
    </w:p>
    <w:p>
      <w:pPr>
        <w:rPr>
          <w:rFonts w:asciiTheme="minorEastAsia" w:hAnsiTheme="minorEastAsia" w:cstheme="minorEastAsia"/>
          <w:szCs w:val="21"/>
        </w:rPr>
      </w:pPr>
      <w:r>
        <w:rPr>
          <w:rFonts w:hint="eastAsia" w:asciiTheme="minorEastAsia" w:hAnsiTheme="minorEastAsia" w:cstheme="minorEastAsia"/>
          <w:szCs w:val="21"/>
        </w:rPr>
        <w:t xml:space="preserve">C. 对暗适应 </w:t>
      </w:r>
    </w:p>
    <w:p>
      <w:pPr>
        <w:rPr>
          <w:rFonts w:asciiTheme="minorEastAsia" w:hAnsiTheme="minorEastAsia" w:cstheme="minorEastAsia"/>
          <w:szCs w:val="21"/>
        </w:rPr>
      </w:pPr>
      <w:r>
        <w:rPr>
          <w:rFonts w:hint="eastAsia" w:asciiTheme="minorEastAsia" w:hAnsiTheme="minorEastAsia" w:cstheme="minorEastAsia"/>
          <w:szCs w:val="21"/>
        </w:rPr>
        <w:t>D. 感觉对比</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生物节律给人提供了判断时间的信息，这种节律也可叫（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生活节律 </w:t>
      </w:r>
    </w:p>
    <w:p>
      <w:pPr>
        <w:rPr>
          <w:rFonts w:asciiTheme="minorEastAsia" w:hAnsiTheme="minorEastAsia" w:cstheme="minorEastAsia"/>
          <w:szCs w:val="21"/>
        </w:rPr>
      </w:pPr>
      <w:r>
        <w:rPr>
          <w:rFonts w:hint="eastAsia" w:asciiTheme="minorEastAsia" w:hAnsiTheme="minorEastAsia" w:cstheme="minorEastAsia"/>
          <w:szCs w:val="21"/>
        </w:rPr>
        <w:t>B. 作息规律</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 xml:space="preserve">C. 生物钟 </w:t>
      </w:r>
    </w:p>
    <w:p>
      <w:pPr>
        <w:rPr>
          <w:rFonts w:asciiTheme="minorEastAsia" w:hAnsiTheme="minorEastAsia" w:cstheme="minorEastAsia"/>
          <w:szCs w:val="21"/>
        </w:rPr>
      </w:pPr>
      <w:r>
        <w:rPr>
          <w:rFonts w:hint="eastAsia" w:asciiTheme="minorEastAsia" w:hAnsiTheme="minorEastAsia" w:cstheme="minorEastAsia"/>
          <w:szCs w:val="21"/>
        </w:rPr>
        <w:t>D. 生物反馈</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情绪变化的外部表现模式叫（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激情</w:t>
      </w:r>
    </w:p>
    <w:p>
      <w:pPr>
        <w:rPr>
          <w:rFonts w:asciiTheme="minorEastAsia" w:hAnsiTheme="minorEastAsia" w:cstheme="minorEastAsia"/>
          <w:szCs w:val="21"/>
        </w:rPr>
      </w:pPr>
      <w:r>
        <w:rPr>
          <w:rFonts w:hint="eastAsia" w:asciiTheme="minorEastAsia" w:hAnsiTheme="minorEastAsia" w:cstheme="minorEastAsia"/>
          <w:szCs w:val="21"/>
        </w:rPr>
        <w:t>B. 表征</w:t>
      </w:r>
    </w:p>
    <w:p>
      <w:pPr>
        <w:rPr>
          <w:rFonts w:asciiTheme="minorEastAsia" w:hAnsiTheme="minorEastAsia" w:cstheme="minorEastAsia"/>
          <w:szCs w:val="21"/>
        </w:rPr>
      </w:pPr>
      <w:r>
        <w:rPr>
          <w:rFonts w:hint="eastAsia" w:asciiTheme="minorEastAsia" w:hAnsiTheme="minorEastAsia" w:cstheme="minorEastAsia"/>
          <w:szCs w:val="21"/>
        </w:rPr>
        <w:t>C. 应激</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表情</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幻觉属于（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有意想象</w:t>
      </w:r>
    </w:p>
    <w:p>
      <w:pPr>
        <w:rPr>
          <w:rFonts w:asciiTheme="minorEastAsia" w:hAnsiTheme="minorEastAsia" w:cstheme="minorEastAsia"/>
          <w:szCs w:val="21"/>
        </w:rPr>
      </w:pPr>
      <w:r>
        <w:rPr>
          <w:rFonts w:hint="eastAsia" w:asciiTheme="minorEastAsia" w:hAnsiTheme="minorEastAsia" w:cstheme="minorEastAsia"/>
          <w:szCs w:val="21"/>
        </w:rPr>
        <w:t>B. 幻想</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C. 无意想象</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妄想</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记忆是（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A. 过去的经验在头脑中的反映</w:t>
      </w:r>
    </w:p>
    <w:p>
      <w:pPr>
        <w:rPr>
          <w:rFonts w:asciiTheme="minorEastAsia" w:hAnsiTheme="minorEastAsia" w:cstheme="minorEastAsia"/>
          <w:szCs w:val="21"/>
        </w:rPr>
      </w:pPr>
      <w:r>
        <w:rPr>
          <w:rFonts w:hint="eastAsia" w:asciiTheme="minorEastAsia" w:hAnsiTheme="minorEastAsia" w:cstheme="minorEastAsia"/>
          <w:szCs w:val="21"/>
        </w:rPr>
        <w:t>B. 对客观事物直接的反映</w:t>
      </w:r>
    </w:p>
    <w:p>
      <w:pPr>
        <w:rPr>
          <w:rFonts w:asciiTheme="minorEastAsia" w:hAnsiTheme="minorEastAsia" w:cstheme="minorEastAsia"/>
          <w:szCs w:val="21"/>
        </w:rPr>
      </w:pPr>
      <w:r>
        <w:rPr>
          <w:rFonts w:hint="eastAsia" w:asciiTheme="minorEastAsia" w:hAnsiTheme="minorEastAsia" w:cstheme="minorEastAsia"/>
          <w:szCs w:val="21"/>
        </w:rPr>
        <w:t xml:space="preserve">C. 对客观事物间接的反映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对客观事物概括的反映</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思维的基本单位是（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推理</w:t>
      </w:r>
    </w:p>
    <w:p>
      <w:pPr>
        <w:rPr>
          <w:rFonts w:asciiTheme="minorEastAsia" w:hAnsiTheme="minorEastAsia" w:cstheme="minorEastAsia"/>
          <w:szCs w:val="21"/>
        </w:rPr>
      </w:pPr>
      <w:r>
        <w:rPr>
          <w:rFonts w:hint="eastAsia" w:asciiTheme="minorEastAsia" w:hAnsiTheme="minorEastAsia" w:cstheme="minorEastAsia"/>
          <w:szCs w:val="21"/>
        </w:rPr>
        <w:t>B. 判断</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C. 概念</w:t>
      </w:r>
    </w:p>
    <w:p>
      <w:pPr>
        <w:rPr>
          <w:rFonts w:asciiTheme="minorEastAsia" w:hAnsiTheme="minorEastAsia" w:cstheme="minorEastAsia"/>
          <w:szCs w:val="21"/>
        </w:rPr>
      </w:pPr>
      <w:r>
        <w:rPr>
          <w:rFonts w:hint="eastAsia" w:asciiTheme="minorEastAsia" w:hAnsiTheme="minorEastAsia" w:cstheme="minorEastAsia"/>
          <w:szCs w:val="21"/>
        </w:rPr>
        <w:t>D. 决策</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机能主义心理学的主要特点是（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color w:val="FF0000"/>
          <w:szCs w:val="21"/>
        </w:rPr>
        <w:t>A. 强调心理学应该研究心理在适应环境中的机能作用</w:t>
      </w:r>
      <w:r>
        <w:rPr>
          <w:rFonts w:hint="eastAsia" w:asciiTheme="minorEastAsia" w:hAnsiTheme="minorEastAsia" w:cstheme="minorEastAsia"/>
          <w:szCs w:val="21"/>
        </w:rPr>
        <w:t>　</w:t>
      </w:r>
    </w:p>
    <w:p>
      <w:pPr>
        <w:rPr>
          <w:rFonts w:asciiTheme="minorEastAsia" w:hAnsiTheme="minorEastAsia" w:cstheme="minorEastAsia"/>
          <w:szCs w:val="21"/>
        </w:rPr>
      </w:pPr>
      <w:r>
        <w:rPr>
          <w:rFonts w:hint="eastAsia" w:asciiTheme="minorEastAsia" w:hAnsiTheme="minorEastAsia" w:cstheme="minorEastAsia"/>
          <w:szCs w:val="21"/>
        </w:rPr>
        <w:t>B. 认为心理学的任务是探讨意识经验由什么元素构成</w:t>
      </w:r>
    </w:p>
    <w:p>
      <w:pPr>
        <w:rPr>
          <w:rFonts w:asciiTheme="minorEastAsia" w:hAnsiTheme="minorEastAsia" w:cstheme="minorEastAsia"/>
          <w:szCs w:val="21"/>
        </w:rPr>
      </w:pPr>
      <w:r>
        <w:rPr>
          <w:rFonts w:hint="eastAsia" w:asciiTheme="minorEastAsia" w:hAnsiTheme="minorEastAsia" w:cstheme="minorEastAsia"/>
          <w:szCs w:val="21"/>
        </w:rPr>
        <w:t>C. 认为心理学的任务在于查明刺激与反应之间的规律性关系</w:t>
      </w:r>
    </w:p>
    <w:p>
      <w:pPr>
        <w:rPr>
          <w:rFonts w:asciiTheme="minorEastAsia" w:hAnsiTheme="minorEastAsia" w:cstheme="minorEastAsia"/>
          <w:szCs w:val="21"/>
        </w:rPr>
      </w:pPr>
      <w:r>
        <w:rPr>
          <w:rFonts w:hint="eastAsia" w:asciiTheme="minorEastAsia" w:hAnsiTheme="minorEastAsia" w:cstheme="minorEastAsia"/>
          <w:szCs w:val="21"/>
        </w:rPr>
        <w:t>D. 主张从整体上来研究心理现象</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人本主义关心的主要命题不包括（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价值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B. 行为</w:t>
      </w:r>
    </w:p>
    <w:p>
      <w:pPr>
        <w:rPr>
          <w:rFonts w:asciiTheme="minorEastAsia" w:hAnsiTheme="minorEastAsia" w:cstheme="minorEastAsia"/>
          <w:szCs w:val="21"/>
        </w:rPr>
      </w:pPr>
      <w:r>
        <w:rPr>
          <w:rFonts w:hint="eastAsia" w:asciiTheme="minorEastAsia" w:hAnsiTheme="minorEastAsia" w:cstheme="minorEastAsia"/>
          <w:szCs w:val="21"/>
        </w:rPr>
        <w:t>C. 尊严</w:t>
      </w:r>
    </w:p>
    <w:p>
      <w:pPr>
        <w:rPr>
          <w:rFonts w:asciiTheme="minorEastAsia" w:hAnsiTheme="minorEastAsia" w:cstheme="minorEastAsia"/>
          <w:szCs w:val="21"/>
        </w:rPr>
      </w:pPr>
      <w:r>
        <w:rPr>
          <w:rFonts w:hint="eastAsia" w:asciiTheme="minorEastAsia" w:hAnsiTheme="minorEastAsia" w:cstheme="minorEastAsia"/>
          <w:szCs w:val="21"/>
        </w:rPr>
        <w:t>D. 潜能</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通过观察和测量身体距离、生理指标的变化来推测个体的态度，这是态度测量的（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量表法</w:t>
      </w:r>
    </w:p>
    <w:p>
      <w:pPr>
        <w:rPr>
          <w:rFonts w:asciiTheme="minorEastAsia" w:hAnsiTheme="minorEastAsia" w:cstheme="minorEastAsia"/>
          <w:color w:val="FF0000"/>
          <w:szCs w:val="21"/>
        </w:rPr>
      </w:pPr>
      <w:r>
        <w:rPr>
          <w:rFonts w:hint="eastAsia" w:asciiTheme="minorEastAsia" w:hAnsiTheme="minorEastAsia" w:cstheme="minorEastAsia"/>
          <w:szCs w:val="21"/>
        </w:rPr>
        <w:t>B. 活动产品法</w:t>
      </w:r>
    </w:p>
    <w:p>
      <w:pPr>
        <w:rPr>
          <w:rFonts w:asciiTheme="minorEastAsia" w:hAnsiTheme="minorEastAsia" w:cstheme="minorEastAsia"/>
          <w:szCs w:val="21"/>
        </w:rPr>
      </w:pPr>
      <w:r>
        <w:rPr>
          <w:rFonts w:hint="eastAsia" w:asciiTheme="minorEastAsia" w:hAnsiTheme="minorEastAsia" w:cstheme="minorEastAsia"/>
          <w:szCs w:val="21"/>
        </w:rPr>
        <w:t>C. 投射法</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行为反应测量法</w:t>
      </w:r>
    </w:p>
    <w:p>
      <w:pPr>
        <w:rPr>
          <w:rFonts w:asciiTheme="minorEastAsia" w:hAnsiTheme="minorEastAsia" w:cstheme="minorEastAsia"/>
          <w:bCs/>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社会心理学经验描述阶段的特点是在（      ）的基础上，对人类的心理活动和行为方式进行客观的描述和分析。</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A. 观察</w:t>
      </w:r>
    </w:p>
    <w:p>
      <w:pPr>
        <w:rPr>
          <w:rFonts w:asciiTheme="minorEastAsia" w:hAnsiTheme="minorEastAsia" w:cstheme="minorEastAsia"/>
          <w:szCs w:val="21"/>
        </w:rPr>
      </w:pPr>
      <w:r>
        <w:rPr>
          <w:rFonts w:hint="eastAsia" w:asciiTheme="minorEastAsia" w:hAnsiTheme="minorEastAsia" w:cstheme="minorEastAsia"/>
          <w:szCs w:val="21"/>
        </w:rPr>
        <w:t>B. 实验</w:t>
      </w:r>
    </w:p>
    <w:p>
      <w:pPr>
        <w:rPr>
          <w:rFonts w:asciiTheme="minorEastAsia" w:hAnsiTheme="minorEastAsia" w:cstheme="minorEastAsia"/>
          <w:szCs w:val="21"/>
        </w:rPr>
      </w:pPr>
      <w:r>
        <w:rPr>
          <w:rFonts w:hint="eastAsia" w:asciiTheme="minorEastAsia" w:hAnsiTheme="minorEastAsia" w:cstheme="minorEastAsia"/>
          <w:szCs w:val="21"/>
        </w:rPr>
        <w:t>C. 思辩 </w:t>
      </w:r>
    </w:p>
    <w:p>
      <w:pPr>
        <w:rPr>
          <w:rFonts w:asciiTheme="minorEastAsia" w:hAnsiTheme="minorEastAsia" w:cstheme="minorEastAsia"/>
          <w:szCs w:val="21"/>
        </w:rPr>
      </w:pPr>
      <w:r>
        <w:rPr>
          <w:rFonts w:hint="eastAsia" w:asciiTheme="minorEastAsia" w:hAnsiTheme="minorEastAsia" w:cstheme="minorEastAsia"/>
          <w:szCs w:val="21"/>
        </w:rPr>
        <w:t>D. 归纳</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社会行为是由（      ）引起，并对社会产生影响的</w:t>
      </w:r>
      <w:ins w:id="2" w:author="LIN XIAN" w:date="2021-06-07T23:36:00Z">
        <w:r>
          <w:rPr>
            <w:rFonts w:hint="eastAsia" w:asciiTheme="minorEastAsia" w:hAnsiTheme="minorEastAsia" w:cstheme="minorEastAsia"/>
            <w:szCs w:val="21"/>
          </w:rPr>
          <w:t>反应和</w:t>
        </w:r>
      </w:ins>
      <w:r>
        <w:rPr>
          <w:rFonts w:hint="eastAsia" w:asciiTheme="minorEastAsia" w:hAnsiTheme="minorEastAsia" w:cstheme="minorEastAsia"/>
          <w:szCs w:val="21"/>
        </w:rPr>
        <w:t>反应系统。</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color w:val="FF0000"/>
          <w:szCs w:val="21"/>
        </w:rPr>
        <w:t xml:space="preserve">A. 社会因素  </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B. 现实生活</w:t>
      </w:r>
    </w:p>
    <w:p>
      <w:pPr>
        <w:rPr>
          <w:rFonts w:asciiTheme="minorEastAsia" w:hAnsiTheme="minorEastAsia" w:cstheme="minorEastAsia"/>
          <w:szCs w:val="21"/>
        </w:rPr>
      </w:pPr>
      <w:r>
        <w:rPr>
          <w:rFonts w:hint="eastAsia" w:asciiTheme="minorEastAsia" w:hAnsiTheme="minorEastAsia" w:cstheme="minorEastAsia"/>
          <w:szCs w:val="21"/>
        </w:rPr>
        <w:t xml:space="preserve">C. 周围环境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即时情境</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麦孤独（W.McDougall）用（      ）来解释人类的社会行为。</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认知过程 </w:t>
      </w:r>
    </w:p>
    <w:p>
      <w:pPr>
        <w:rPr>
          <w:rFonts w:asciiTheme="minorEastAsia" w:hAnsiTheme="minorEastAsia" w:cstheme="minorEastAsia"/>
          <w:szCs w:val="21"/>
        </w:rPr>
      </w:pPr>
      <w:r>
        <w:rPr>
          <w:rFonts w:hint="eastAsia" w:asciiTheme="minorEastAsia" w:hAnsiTheme="minorEastAsia" w:cstheme="minorEastAsia"/>
          <w:szCs w:val="21"/>
        </w:rPr>
        <w:t>B. 学习</w:t>
      </w:r>
      <w:r>
        <w:rPr>
          <w:rFonts w:hint="eastAsia" w:asciiTheme="minorEastAsia" w:hAnsiTheme="minorEastAsia" w:cstheme="minorEastAsia"/>
          <w:color w:val="FF0000"/>
          <w:szCs w:val="21"/>
        </w:rPr>
        <w:t> </w:t>
      </w:r>
    </w:p>
    <w:p>
      <w:pPr>
        <w:rPr>
          <w:rFonts w:asciiTheme="minorEastAsia" w:hAnsiTheme="minorEastAsia" w:cstheme="minorEastAsia"/>
          <w:szCs w:val="21"/>
        </w:rPr>
      </w:pPr>
      <w:r>
        <w:rPr>
          <w:rFonts w:hint="eastAsia" w:asciiTheme="minorEastAsia" w:hAnsiTheme="minorEastAsia" w:cstheme="minorEastAsia"/>
          <w:szCs w:val="21"/>
        </w:rPr>
        <w:t xml:space="preserve">C. 社会影响  </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本能</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ind w:firstLine="210" w:firstLineChars="100"/>
        <w:rPr>
          <w:rFonts w:asciiTheme="minorEastAsia" w:hAnsiTheme="minorEastAsia" w:cstheme="minorEastAsia"/>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性别表示男女在（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生物学方面的差异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B. 人格特征方面的差异</w:t>
      </w:r>
    </w:p>
    <w:p>
      <w:pPr>
        <w:rPr>
          <w:rFonts w:asciiTheme="minorEastAsia" w:hAnsiTheme="minorEastAsia" w:cstheme="minorEastAsia"/>
          <w:szCs w:val="21"/>
        </w:rPr>
      </w:pPr>
      <w:r>
        <w:rPr>
          <w:rFonts w:hint="eastAsia" w:asciiTheme="minorEastAsia" w:hAnsiTheme="minorEastAsia" w:cstheme="minorEastAsia"/>
          <w:szCs w:val="21"/>
        </w:rPr>
        <w:t>C. 社会学方面的差异</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行为方式方面的差异</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bCs/>
          <w:color w:val="FF0000"/>
          <w:szCs w:val="21"/>
        </w:rPr>
        <w:t xml:space="preserve">                    </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全部社会化往往是以（      ）社会化为条件的。</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A. 语言</w:t>
      </w:r>
    </w:p>
    <w:p>
      <w:pPr>
        <w:rPr>
          <w:rFonts w:asciiTheme="minorEastAsia" w:hAnsiTheme="minorEastAsia" w:cstheme="minorEastAsia"/>
          <w:szCs w:val="21"/>
        </w:rPr>
      </w:pPr>
      <w:r>
        <w:rPr>
          <w:rFonts w:hint="eastAsia" w:asciiTheme="minorEastAsia" w:hAnsiTheme="minorEastAsia" w:cstheme="minorEastAsia"/>
          <w:szCs w:val="21"/>
        </w:rPr>
        <w:t>B. 道德</w:t>
      </w:r>
    </w:p>
    <w:p>
      <w:pPr>
        <w:rPr>
          <w:rFonts w:asciiTheme="minorEastAsia" w:hAnsiTheme="minorEastAsia" w:cstheme="minorEastAsia"/>
          <w:szCs w:val="21"/>
        </w:rPr>
      </w:pPr>
      <w:r>
        <w:rPr>
          <w:rFonts w:hint="eastAsia" w:asciiTheme="minorEastAsia" w:hAnsiTheme="minorEastAsia" w:cstheme="minorEastAsia"/>
          <w:szCs w:val="21"/>
        </w:rPr>
        <w:t>C. 概念</w:t>
      </w:r>
    </w:p>
    <w:p>
      <w:pPr>
        <w:rPr>
          <w:rFonts w:asciiTheme="minorEastAsia" w:hAnsiTheme="minorEastAsia" w:cstheme="minorEastAsia"/>
          <w:szCs w:val="21"/>
        </w:rPr>
      </w:pPr>
      <w:r>
        <w:rPr>
          <w:rFonts w:hint="eastAsia" w:asciiTheme="minorEastAsia" w:hAnsiTheme="minorEastAsia" w:cstheme="minorEastAsia"/>
          <w:szCs w:val="21"/>
        </w:rPr>
        <w:t>D. 性别</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角色承担者不得不退出舞台，放弃原有角色，这属于（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角色冲突 </w:t>
      </w:r>
    </w:p>
    <w:p>
      <w:pPr>
        <w:rPr>
          <w:rFonts w:asciiTheme="minorEastAsia" w:hAnsiTheme="minorEastAsia" w:cstheme="minorEastAsia"/>
          <w:szCs w:val="21"/>
        </w:rPr>
      </w:pPr>
      <w:r>
        <w:rPr>
          <w:rFonts w:hint="eastAsia" w:asciiTheme="minorEastAsia" w:hAnsiTheme="minorEastAsia" w:cstheme="minorEastAsia"/>
          <w:szCs w:val="21"/>
        </w:rPr>
        <w:t>B. 角色不清</w:t>
      </w:r>
    </w:p>
    <w:p>
      <w:pPr>
        <w:rPr>
          <w:rFonts w:asciiTheme="minorEastAsia" w:hAnsiTheme="minorEastAsia" w:cstheme="minorEastAsia"/>
          <w:szCs w:val="21"/>
        </w:rPr>
      </w:pPr>
      <w:r>
        <w:rPr>
          <w:rFonts w:hint="eastAsia" w:asciiTheme="minorEastAsia" w:hAnsiTheme="minorEastAsia" w:cstheme="minorEastAsia"/>
          <w:szCs w:val="21"/>
        </w:rPr>
        <w:t>C. 角色中断</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角色失败</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自尊是个体对其（      ）进行自我评价的结果。</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 xml:space="preserve">A. 社会角色  </w:t>
      </w:r>
    </w:p>
    <w:p>
      <w:pPr>
        <w:rPr>
          <w:rFonts w:asciiTheme="minorEastAsia" w:hAnsiTheme="minorEastAsia" w:cstheme="minorEastAsia"/>
          <w:szCs w:val="21"/>
        </w:rPr>
      </w:pPr>
      <w:r>
        <w:rPr>
          <w:rFonts w:hint="eastAsia" w:asciiTheme="minorEastAsia" w:hAnsiTheme="minorEastAsia" w:cstheme="minorEastAsia"/>
          <w:szCs w:val="21"/>
        </w:rPr>
        <w:t>B. 自我概念</w:t>
      </w:r>
    </w:p>
    <w:p>
      <w:pPr>
        <w:rPr>
          <w:rFonts w:asciiTheme="minorEastAsia" w:hAnsiTheme="minorEastAsia" w:cstheme="minorEastAsia"/>
          <w:szCs w:val="21"/>
        </w:rPr>
      </w:pPr>
      <w:r>
        <w:rPr>
          <w:rFonts w:hint="eastAsia" w:asciiTheme="minorEastAsia" w:hAnsiTheme="minorEastAsia" w:cstheme="minorEastAsia"/>
          <w:szCs w:val="21"/>
        </w:rPr>
        <w:t xml:space="preserve">C. 自我意识 </w:t>
      </w:r>
    </w:p>
    <w:p>
      <w:pPr>
        <w:rPr>
          <w:rFonts w:asciiTheme="minorEastAsia" w:hAnsiTheme="minorEastAsia" w:cstheme="minorEastAsia"/>
          <w:szCs w:val="21"/>
        </w:rPr>
      </w:pPr>
      <w:r>
        <w:rPr>
          <w:rFonts w:hint="eastAsia" w:asciiTheme="minorEastAsia" w:hAnsiTheme="minorEastAsia" w:cstheme="minorEastAsia"/>
          <w:szCs w:val="21"/>
        </w:rPr>
        <w:t>D. 自我价值</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自尊=成功/抱负，这是詹姆士1890年在（      ）一书中提出来的。</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《社会心理学》 </w:t>
      </w:r>
    </w:p>
    <w:p>
      <w:pP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color w:val="FF0000"/>
          <w:szCs w:val="21"/>
        </w:rPr>
        <w:t>. 《心理学原理》</w:t>
      </w:r>
    </w:p>
    <w:p>
      <w:pPr>
        <w:rPr>
          <w:rFonts w:asciiTheme="minorEastAsia" w:hAnsiTheme="minorEastAsia" w:cstheme="minorEastAsia"/>
          <w:szCs w:val="21"/>
        </w:rPr>
      </w:pPr>
      <w:r>
        <w:rPr>
          <w:rFonts w:hint="eastAsia" w:asciiTheme="minorEastAsia" w:hAnsiTheme="minorEastAsia" w:cstheme="minorEastAsia"/>
          <w:szCs w:val="21"/>
        </w:rPr>
        <w:t xml:space="preserve">C. 《社会心理学导论》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《民族心理学》</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ind w:firstLine="210" w:firstLineChars="10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在有限经验的基础上形成的刻板印象往往具有（      ）的性质。</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积极</w:t>
      </w:r>
    </w:p>
    <w:p>
      <w:pPr>
        <w:rPr>
          <w:rFonts w:asciiTheme="minorEastAsia" w:hAnsiTheme="minorEastAsia" w:cstheme="minorEastAsia"/>
          <w:szCs w:val="21"/>
        </w:rPr>
      </w:pPr>
      <w:r>
        <w:rPr>
          <w:rFonts w:hint="eastAsia" w:asciiTheme="minorEastAsia" w:hAnsiTheme="minorEastAsia" w:cstheme="minorEastAsia"/>
          <w:szCs w:val="21"/>
        </w:rPr>
        <w:t>B. 双向作用</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消极</w:t>
      </w:r>
    </w:p>
    <w:p>
      <w:pPr>
        <w:rPr>
          <w:rFonts w:asciiTheme="minorEastAsia" w:hAnsiTheme="minorEastAsia" w:cstheme="minorEastAsia"/>
          <w:szCs w:val="21"/>
        </w:rPr>
      </w:pPr>
      <w:r>
        <w:rPr>
          <w:rFonts w:hint="eastAsia" w:asciiTheme="minorEastAsia" w:hAnsiTheme="minorEastAsia" w:cstheme="minorEastAsia"/>
          <w:szCs w:val="21"/>
        </w:rPr>
        <w:t>D. 定势作用</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对可控性因素的归因，使人们更可能对行为做出（      ）的预测。</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准确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 xml:space="preserve">变化 </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 xml:space="preserve">C. 稳定  </w:t>
      </w:r>
    </w:p>
    <w:p>
      <w:pPr>
        <w:rPr>
          <w:rFonts w:asciiTheme="minorEastAsia" w:hAnsiTheme="minorEastAsia" w:cstheme="minorEastAsia"/>
          <w:szCs w:val="21"/>
        </w:rPr>
      </w:pPr>
      <w:r>
        <w:rPr>
          <w:rFonts w:hint="eastAsia" w:asciiTheme="minorEastAsia" w:hAnsiTheme="minorEastAsia" w:cstheme="minorEastAsia"/>
          <w:szCs w:val="21"/>
        </w:rPr>
        <w:t>D. 系统</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控制点理论的提出者是（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勒温</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罗特</w:t>
      </w:r>
    </w:p>
    <w:p>
      <w:pPr>
        <w:rPr>
          <w:rFonts w:asciiTheme="minorEastAsia" w:hAnsiTheme="minorEastAsia" w:cstheme="minorEastAsia"/>
          <w:szCs w:val="21"/>
        </w:rPr>
      </w:pPr>
      <w:r>
        <w:rPr>
          <w:rFonts w:hint="eastAsia" w:asciiTheme="minorEastAsia" w:hAnsiTheme="minorEastAsia" w:cstheme="minorEastAsia"/>
          <w:szCs w:val="21"/>
        </w:rPr>
        <w:t>C. 华生</w:t>
      </w:r>
      <w:r>
        <w:rPr>
          <w:rFonts w:hint="eastAsia" w:asciiTheme="minorEastAsia" w:hAnsiTheme="minorEastAsia" w:cstheme="minorEastAsia"/>
          <w:color w:val="FF0000"/>
          <w:szCs w:val="21"/>
        </w:rPr>
        <w:tab/>
      </w:r>
      <w:r>
        <w:rPr>
          <w:rFonts w:hint="eastAsia" w:asciiTheme="minorEastAsia" w:hAnsiTheme="minorEastAsia" w:cstheme="minorEastAsia"/>
          <w:szCs w:val="21"/>
        </w:rPr>
        <w:t xml:space="preserve">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特里普利特</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在群体活动时，个体的侵犯性倾向于（      ）。</w:t>
      </w:r>
    </w:p>
    <w:p>
      <w:pPr>
        <w:rPr>
          <w:rFonts w:asciiTheme="minorEastAsia" w:hAnsiTheme="minorEastAsia" w:cstheme="minorEastAsia"/>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减少</w:t>
      </w:r>
    </w:p>
    <w:p>
      <w:pPr>
        <w:rPr>
          <w:rFonts w:asciiTheme="minorEastAsia" w:hAnsiTheme="minorEastAsia" w:cstheme="minorEastAsia"/>
          <w:szCs w:val="21"/>
        </w:rPr>
      </w:pPr>
      <w:r>
        <w:rPr>
          <w:rFonts w:hint="eastAsia" w:asciiTheme="minorEastAsia" w:hAnsiTheme="minorEastAsia" w:cstheme="minorEastAsia"/>
          <w:szCs w:val="21"/>
        </w:rPr>
        <w:t xml:space="preserve">B. 保持稳定   </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增加</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受到抑制</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态度的ABC模型中，B指（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行为</w:t>
      </w:r>
    </w:p>
    <w:p>
      <w:pPr>
        <w:rPr>
          <w:rFonts w:asciiTheme="minorEastAsia" w:hAnsiTheme="minorEastAsia" w:cstheme="minorEastAsia"/>
          <w:szCs w:val="21"/>
        </w:rPr>
      </w:pPr>
      <w:r>
        <w:rPr>
          <w:rFonts w:hint="eastAsia" w:asciiTheme="minorEastAsia" w:hAnsiTheme="minorEastAsia" w:cstheme="minorEastAsia"/>
          <w:szCs w:val="21"/>
        </w:rPr>
        <w:t xml:space="preserve">B. 情感   </w:t>
      </w:r>
    </w:p>
    <w:p>
      <w:pPr>
        <w:rPr>
          <w:rFonts w:asciiTheme="minorEastAsia" w:hAnsiTheme="minorEastAsia" w:cstheme="minorEastAsia"/>
          <w:szCs w:val="21"/>
        </w:rPr>
      </w:pPr>
      <w:r>
        <w:rPr>
          <w:rFonts w:hint="eastAsia" w:asciiTheme="minorEastAsia" w:hAnsiTheme="minorEastAsia" w:cstheme="minorEastAsia"/>
          <w:szCs w:val="21"/>
        </w:rPr>
        <w:t xml:space="preserve">C. 感觉 </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行为倾向</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ind w:firstLine="210" w:firstLineChars="10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态度的特点不包括（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内在性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抽象性</w:t>
      </w:r>
    </w:p>
    <w:p>
      <w:pPr>
        <w:rPr>
          <w:rFonts w:asciiTheme="minorEastAsia" w:hAnsiTheme="minorEastAsia" w:cstheme="minorEastAsia"/>
          <w:szCs w:val="21"/>
        </w:rPr>
      </w:pPr>
      <w:r>
        <w:rPr>
          <w:rFonts w:hint="eastAsia" w:asciiTheme="minorEastAsia" w:hAnsiTheme="minorEastAsia" w:cstheme="minorEastAsia"/>
          <w:szCs w:val="21"/>
        </w:rPr>
        <w:t xml:space="preserve">C. 对象性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稳定性</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一般来说，最能准确反映人的内心状况的身体语言形式是（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目光</w:t>
      </w:r>
    </w:p>
    <w:p>
      <w:pPr>
        <w:rPr>
          <w:rFonts w:asciiTheme="minorEastAsia" w:hAnsiTheme="minorEastAsia" w:cstheme="minorEastAsia"/>
          <w:szCs w:val="21"/>
        </w:rPr>
      </w:pPr>
      <w:r>
        <w:rPr>
          <w:rFonts w:hint="eastAsia" w:asciiTheme="minorEastAsia" w:hAnsiTheme="minorEastAsia" w:cstheme="minorEastAsia"/>
          <w:szCs w:val="21"/>
        </w:rPr>
        <w:t xml:space="preserve">B. 面部表情 </w:t>
      </w:r>
    </w:p>
    <w:p>
      <w:pPr>
        <w:rPr>
          <w:rFonts w:asciiTheme="minorEastAsia" w:hAnsiTheme="minorEastAsia" w:cstheme="minorEastAsia"/>
          <w:szCs w:val="21"/>
        </w:rPr>
      </w:pPr>
      <w:r>
        <w:rPr>
          <w:rFonts w:hint="eastAsia" w:asciiTheme="minorEastAsia" w:hAnsiTheme="minorEastAsia" w:cstheme="minorEastAsia"/>
          <w:szCs w:val="21"/>
        </w:rPr>
        <w:t xml:space="preserve">C. 姿势 </w:t>
      </w:r>
    </w:p>
    <w:p>
      <w:pPr>
        <w:rPr>
          <w:rFonts w:asciiTheme="minorEastAsia" w:hAnsiTheme="minorEastAsia" w:cstheme="minorEastAsia"/>
          <w:szCs w:val="21"/>
        </w:rPr>
      </w:pPr>
      <w:r>
        <w:rPr>
          <w:rFonts w:hint="eastAsia" w:asciiTheme="minorEastAsia" w:hAnsiTheme="minorEastAsia" w:cstheme="minorEastAsia"/>
          <w:szCs w:val="21"/>
        </w:rPr>
        <w:t>D. 空间距离</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人际关系是人与人在沟通与交往中建立起来的直接的（      ）的联系。</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心理上</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B. 认知上</w:t>
      </w:r>
    </w:p>
    <w:p>
      <w:pPr>
        <w:rPr>
          <w:rFonts w:asciiTheme="minorEastAsia" w:hAnsiTheme="minorEastAsia" w:cstheme="minorEastAsia"/>
          <w:szCs w:val="21"/>
        </w:rPr>
      </w:pPr>
      <w:r>
        <w:rPr>
          <w:rFonts w:hint="eastAsia" w:asciiTheme="minorEastAsia" w:hAnsiTheme="minorEastAsia" w:cstheme="minorEastAsia"/>
          <w:szCs w:val="21"/>
        </w:rPr>
        <w:t xml:space="preserve">C. 行为上 </w:t>
      </w:r>
    </w:p>
    <w:p>
      <w:pPr>
        <w:rPr>
          <w:rFonts w:asciiTheme="minorEastAsia" w:hAnsiTheme="minorEastAsia" w:cstheme="minorEastAsia"/>
          <w:szCs w:val="21"/>
        </w:rPr>
      </w:pPr>
      <w:r>
        <w:rPr>
          <w:rFonts w:hint="eastAsia" w:asciiTheme="minorEastAsia" w:hAnsiTheme="minorEastAsia" w:cstheme="minorEastAsia"/>
          <w:szCs w:val="21"/>
        </w:rPr>
        <w:t>D. 道德上</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0"/>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“个体与他人之间情感上相互亲密的状态，是人际关系中的一种肯定形式” ，这指的是（      ）。</w:t>
      </w:r>
      <w:r>
        <w:rPr>
          <w:rFonts w:hint="eastAsia" w:asciiTheme="minorEastAsia" w:hAnsiTheme="minorEastAsia" w:cstheme="minorEastAsia"/>
          <w:szCs w:val="20"/>
        </w:rPr>
        <w:t xml:space="preserve">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亲合</w:t>
      </w:r>
    </w:p>
    <w:p>
      <w:pPr>
        <w:rPr>
          <w:rFonts w:asciiTheme="minorEastAsia" w:hAnsiTheme="minorEastAsia" w:cstheme="minorEastAsia"/>
          <w:szCs w:val="21"/>
        </w:rPr>
      </w:pPr>
      <w:r>
        <w:rPr>
          <w:rFonts w:hint="eastAsia" w:asciiTheme="minorEastAsia" w:hAnsiTheme="minorEastAsia" w:cstheme="minorEastAsia"/>
          <w:szCs w:val="21"/>
        </w:rPr>
        <w:t xml:space="preserve">B. 利他关系 </w:t>
      </w:r>
    </w:p>
    <w:p>
      <w:pPr>
        <w:rPr>
          <w:rFonts w:asciiTheme="minorEastAsia" w:hAnsiTheme="minorEastAsia" w:cstheme="minorEastAsia"/>
          <w:szCs w:val="21"/>
        </w:rPr>
      </w:pPr>
      <w:r>
        <w:rPr>
          <w:rFonts w:hint="eastAsia" w:asciiTheme="minorEastAsia" w:hAnsiTheme="minorEastAsia" w:cstheme="minorEastAsia"/>
          <w:szCs w:val="21"/>
        </w:rPr>
        <w:t xml:space="preserve">C. 依赖 </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人际吸引</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为了防控新冠肺炎疫情，人群聚集时应该保持（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公众距离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社交距离</w:t>
      </w:r>
    </w:p>
    <w:p>
      <w:pPr>
        <w:rPr>
          <w:rFonts w:asciiTheme="minorEastAsia" w:hAnsiTheme="minorEastAsia" w:cstheme="minorEastAsia"/>
          <w:szCs w:val="21"/>
        </w:rPr>
      </w:pPr>
      <w:r>
        <w:rPr>
          <w:rFonts w:hint="eastAsia" w:asciiTheme="minorEastAsia" w:hAnsiTheme="minorEastAsia" w:cstheme="minorEastAsia"/>
          <w:szCs w:val="21"/>
        </w:rPr>
        <w:t xml:space="preserve">C. 个人距离  </w:t>
      </w:r>
    </w:p>
    <w:p>
      <w:pPr>
        <w:rPr>
          <w:rFonts w:asciiTheme="minorEastAsia" w:hAnsiTheme="minorEastAsia" w:cstheme="minorEastAsia"/>
          <w:szCs w:val="21"/>
        </w:rPr>
      </w:pPr>
      <w:r>
        <w:rPr>
          <w:rFonts w:hint="eastAsia" w:asciiTheme="minorEastAsia" w:hAnsiTheme="minorEastAsia" w:cstheme="minorEastAsia"/>
          <w:szCs w:val="21"/>
        </w:rPr>
        <w:t>D. 亲密距离</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eastAsiaTheme="majorEastAsia"/>
          <w:color w:val="000000" w:themeColor="text1"/>
          <w:sz w:val="24"/>
          <w14:textFill>
            <w14:solidFill>
              <w14:schemeClr w14:val="tx1"/>
            </w14:solidFill>
          </w14:textFill>
        </w:rPr>
        <w:t xml:space="preserve"> </w:t>
      </w:r>
      <w:r>
        <w:rPr>
          <w:rFonts w:hint="eastAsia" w:asciiTheme="minorEastAsia" w:hAnsiTheme="minorEastAsia" w:cstheme="minorEastAsia"/>
          <w:szCs w:val="21"/>
        </w:rPr>
        <w:t>在吃“大锅饭”的单位，最容易产生的现象是（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社会促进</w:t>
      </w:r>
    </w:p>
    <w:p>
      <w:pPr>
        <w:rPr>
          <w:rFonts w:asciiTheme="minorEastAsia" w:hAnsiTheme="minorEastAsia" w:cstheme="minorEastAsia"/>
          <w:szCs w:val="21"/>
        </w:rPr>
      </w:pPr>
      <w:r>
        <w:rPr>
          <w:rFonts w:hint="eastAsia" w:asciiTheme="minorEastAsia" w:hAnsiTheme="minorEastAsia" w:cstheme="minorEastAsia"/>
          <w:szCs w:val="21"/>
        </w:rPr>
        <w:t>B. 社会抑制</w:t>
      </w:r>
    </w:p>
    <w:p>
      <w:pPr>
        <w:rPr>
          <w:rFonts w:asciiTheme="minorEastAsia" w:hAnsiTheme="minorEastAsia" w:cstheme="minorEastAsia"/>
          <w:szCs w:val="21"/>
        </w:rPr>
      </w:pPr>
      <w:r>
        <w:rPr>
          <w:rFonts w:hint="eastAsia" w:asciiTheme="minorEastAsia" w:hAnsiTheme="minorEastAsia" w:cstheme="minorEastAsia"/>
          <w:szCs w:val="21"/>
        </w:rPr>
        <w:t>C. 平衡理论</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社会懈怠</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0"/>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“男女搭配，干活不累”，这是一种社会（      ）现象。</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 xml:space="preserve">促进 </w:t>
      </w:r>
    </w:p>
    <w:p>
      <w:pPr>
        <w:snapToGrid w:val="0"/>
        <w:rPr>
          <w:rFonts w:asciiTheme="minorEastAsia" w:hAnsiTheme="minorEastAsia" w:cstheme="minorEastAsia"/>
          <w:szCs w:val="21"/>
        </w:rPr>
      </w:pPr>
      <w:r>
        <w:rPr>
          <w:rFonts w:hint="eastAsia" w:asciiTheme="minorEastAsia" w:hAnsiTheme="minorEastAsia" w:cstheme="minorEastAsia"/>
          <w:szCs w:val="21"/>
        </w:rPr>
        <w:t>B. 逍遥</w:t>
      </w:r>
    </w:p>
    <w:p>
      <w:pPr>
        <w:rPr>
          <w:rFonts w:asciiTheme="minorEastAsia" w:hAnsiTheme="minorEastAsia" w:cstheme="minorEastAsia"/>
          <w:szCs w:val="21"/>
        </w:rPr>
      </w:pPr>
      <w:r>
        <w:rPr>
          <w:rFonts w:hint="eastAsia" w:asciiTheme="minorEastAsia" w:hAnsiTheme="minorEastAsia" w:cstheme="minorEastAsia"/>
          <w:szCs w:val="21"/>
        </w:rPr>
        <w:t>C. 强化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抑制</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解释社会促进和社会干扰现象的理论是（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认知失调理论   </w:t>
      </w:r>
    </w:p>
    <w:p>
      <w:pPr>
        <w:rPr>
          <w:rFonts w:asciiTheme="minorEastAsia" w:hAnsiTheme="minorEastAsia" w:cstheme="minorEastAsia"/>
          <w:szCs w:val="21"/>
        </w:rPr>
      </w:pPr>
      <w:r>
        <w:rPr>
          <w:rFonts w:hint="eastAsia" w:asciiTheme="minorEastAsia" w:hAnsiTheme="minorEastAsia" w:cstheme="minorEastAsia"/>
          <w:szCs w:val="21"/>
        </w:rPr>
        <w:t>B. 挫折侵犯学说</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 xml:space="preserve">优势反应强化说 </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D. 社会学习理论</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关于爱情，错误的说法是（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具有浪漫色彩 </w:t>
      </w:r>
    </w:p>
    <w:p>
      <w:pPr>
        <w:rPr>
          <w:rFonts w:asciiTheme="minorEastAsia" w:hAnsiTheme="minorEastAsia" w:cstheme="minorEastAsia"/>
          <w:szCs w:val="21"/>
        </w:rPr>
      </w:pPr>
      <w:r>
        <w:rPr>
          <w:rFonts w:hint="eastAsia" w:asciiTheme="minorEastAsia" w:hAnsiTheme="minorEastAsia" w:cstheme="minorEastAsia"/>
          <w:szCs w:val="21"/>
        </w:rPr>
        <w:t>B. 是一种高级情感</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幼儿也有爱情</w:t>
      </w:r>
    </w:p>
    <w:p>
      <w:pPr>
        <w:rPr>
          <w:rFonts w:asciiTheme="minorEastAsia" w:hAnsiTheme="minorEastAsia" w:cstheme="minorEastAsia"/>
          <w:szCs w:val="21"/>
        </w:rPr>
      </w:pPr>
      <w:r>
        <w:rPr>
          <w:rFonts w:hint="eastAsia" w:asciiTheme="minorEastAsia" w:hAnsiTheme="minorEastAsia" w:cstheme="minorEastAsia"/>
          <w:szCs w:val="21"/>
        </w:rPr>
        <w:t>D. 人际吸引最强烈的形式</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研究发现，婴儿出现深度知觉的年龄在（    ）个月左右。</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1</w:t>
      </w:r>
    </w:p>
    <w:p>
      <w:pPr>
        <w:rPr>
          <w:rFonts w:asciiTheme="minorEastAsia" w:hAnsiTheme="minorEastAsia" w:cstheme="minorEastAsia"/>
          <w:szCs w:val="21"/>
        </w:rPr>
      </w:pPr>
      <w:r>
        <w:rPr>
          <w:rFonts w:hint="eastAsia" w:asciiTheme="minorEastAsia" w:hAnsiTheme="minorEastAsia" w:cstheme="minorEastAsia"/>
          <w:szCs w:val="21"/>
        </w:rPr>
        <w:t>B. 3</w:t>
      </w:r>
    </w:p>
    <w:p>
      <w:pP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color w:val="FF0000"/>
          <w:szCs w:val="21"/>
        </w:rPr>
        <w:t xml:space="preserve"> 6 </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D. 9</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bCs/>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根据心理能量所指向的身体部位，弗洛伊德把心理发展分为（      ）个阶段。</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bCs/>
          <w:szCs w:val="21"/>
        </w:rPr>
        <w:t>3</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5</w:t>
      </w:r>
    </w:p>
    <w:p>
      <w:pPr>
        <w:rPr>
          <w:rFonts w:asciiTheme="minorEastAsia" w:hAnsiTheme="minorEastAsia" w:cstheme="minorEastAsia"/>
          <w:szCs w:val="21"/>
        </w:rPr>
      </w:pPr>
      <w:r>
        <w:rPr>
          <w:rFonts w:hint="eastAsia" w:asciiTheme="minorEastAsia" w:hAnsiTheme="minorEastAsia" w:cstheme="minorEastAsia"/>
          <w:szCs w:val="21"/>
        </w:rPr>
        <w:t>C. 4</w:t>
      </w:r>
    </w:p>
    <w:p>
      <w:pPr>
        <w:rPr>
          <w:rFonts w:asciiTheme="minorEastAsia" w:hAnsiTheme="minorEastAsia" w:cstheme="minorEastAsia"/>
          <w:szCs w:val="21"/>
        </w:rPr>
      </w:pPr>
      <w:r>
        <w:rPr>
          <w:rFonts w:hint="eastAsia" w:asciiTheme="minorEastAsia" w:hAnsiTheme="minorEastAsia" w:cstheme="minorEastAsia"/>
          <w:szCs w:val="21"/>
        </w:rPr>
        <w:t>D. 6</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总是具有积极意义的心理防御机制是（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压抑</w:t>
      </w:r>
    </w:p>
    <w:p>
      <w:pPr>
        <w:rPr>
          <w:rFonts w:asciiTheme="minorEastAsia" w:hAnsiTheme="minorEastAsia" w:cstheme="minorEastAsia"/>
          <w:szCs w:val="21"/>
        </w:rPr>
      </w:pPr>
      <w:r>
        <w:rPr>
          <w:rFonts w:hint="eastAsia" w:asciiTheme="minorEastAsia" w:hAnsiTheme="minorEastAsia" w:cstheme="minorEastAsia"/>
          <w:szCs w:val="21"/>
        </w:rPr>
        <w:t>B. 反向作用</w:t>
      </w:r>
    </w:p>
    <w:p>
      <w:pPr>
        <w:rPr>
          <w:rFonts w:asciiTheme="minorEastAsia" w:hAnsiTheme="minorEastAsia" w:cstheme="minorEastAsia"/>
          <w:szCs w:val="21"/>
        </w:rPr>
      </w:pPr>
      <w:r>
        <w:rPr>
          <w:rFonts w:hint="eastAsia" w:asciiTheme="minorEastAsia" w:hAnsiTheme="minorEastAsia" w:cstheme="minorEastAsia"/>
          <w:szCs w:val="21"/>
        </w:rPr>
        <w:t>C. 退行</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升华</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被尊为社会心理学之父的是（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詹姆士</w:t>
      </w:r>
    </w:p>
    <w:p>
      <w:pPr>
        <w:rPr>
          <w:rFonts w:asciiTheme="minorEastAsia" w:hAnsiTheme="minorEastAsia" w:cstheme="minorEastAsia"/>
          <w:szCs w:val="21"/>
        </w:rPr>
      </w:pPr>
      <w:r>
        <w:rPr>
          <w:rFonts w:hint="eastAsia" w:asciiTheme="minorEastAsia" w:hAnsiTheme="minorEastAsia" w:cstheme="minorEastAsia"/>
          <w:szCs w:val="21"/>
        </w:rPr>
        <w:t>B. 荣格</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勒温</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奥尔波特</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ind w:firstLine="210" w:firstLineChars="10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奥尔波特把人格特质分为两类，即（      ）。</w:t>
      </w:r>
    </w:p>
    <w:p>
      <w:pPr>
        <w:rPr>
          <w:rFonts w:asciiTheme="minorEastAsia" w:hAnsiTheme="minorEastAsia" w:cstheme="minorEastAsia"/>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共同特质和个别特质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共同特质和个人特质</w:t>
      </w:r>
    </w:p>
    <w:p>
      <w:pPr>
        <w:rPr>
          <w:rFonts w:asciiTheme="minorEastAsia" w:hAnsiTheme="minorEastAsia" w:cstheme="minorEastAsia"/>
          <w:szCs w:val="21"/>
        </w:rPr>
      </w:pPr>
      <w:r>
        <w:rPr>
          <w:rFonts w:hint="eastAsia" w:asciiTheme="minorEastAsia" w:hAnsiTheme="minorEastAsia" w:cstheme="minorEastAsia"/>
          <w:szCs w:val="21"/>
        </w:rPr>
        <w:t>C. 表面特质和根源特质</w:t>
      </w:r>
    </w:p>
    <w:p>
      <w:pPr>
        <w:rPr>
          <w:rFonts w:asciiTheme="minorEastAsia" w:hAnsiTheme="minorEastAsia" w:cstheme="minorEastAsia"/>
          <w:color w:val="FF0000"/>
          <w:szCs w:val="21"/>
        </w:rPr>
      </w:pPr>
      <w:r>
        <w:rPr>
          <w:rFonts w:hint="eastAsia" w:asciiTheme="minorEastAsia" w:hAnsiTheme="minorEastAsia" w:cstheme="minorEastAsia"/>
          <w:szCs w:val="21"/>
        </w:rPr>
        <w:t>D.</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表面特质和中心特质</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bCs/>
          <w:szCs w:val="21"/>
        </w:rPr>
        <w:t>皮亚杰研究儿童道德发展规律</w:t>
      </w:r>
      <w:r>
        <w:rPr>
          <w:rFonts w:hint="eastAsia" w:asciiTheme="minorEastAsia" w:hAnsiTheme="minorEastAsia" w:cstheme="minorEastAsia"/>
          <w:bCs/>
          <w:szCs w:val="21"/>
          <w:lang w:val="en-US" w:eastAsia="zh-CN"/>
        </w:rPr>
        <w:t>时</w:t>
      </w:r>
      <w:r>
        <w:rPr>
          <w:rFonts w:hint="eastAsia" w:asciiTheme="minorEastAsia" w:hAnsiTheme="minorEastAsia" w:cstheme="minorEastAsia"/>
          <w:bCs/>
          <w:szCs w:val="21"/>
        </w:rPr>
        <w:t>使用的是</w:t>
      </w:r>
      <w:r>
        <w:rPr>
          <w:rFonts w:hint="eastAsia" w:asciiTheme="minorEastAsia" w:hAnsiTheme="minorEastAsia" w:cstheme="minorEastAsia"/>
          <w:szCs w:val="21"/>
        </w:rPr>
        <w:t>（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自然观察法 </w:t>
      </w:r>
    </w:p>
    <w:p>
      <w:pPr>
        <w:rPr>
          <w:rFonts w:asciiTheme="minorEastAsia" w:hAnsiTheme="minorEastAsia" w:cstheme="minorEastAsia"/>
          <w:szCs w:val="21"/>
        </w:rPr>
      </w:pPr>
      <w:r>
        <w:rPr>
          <w:rFonts w:hint="eastAsia" w:asciiTheme="minorEastAsia" w:hAnsiTheme="minorEastAsia" w:cstheme="minorEastAsia"/>
          <w:szCs w:val="21"/>
        </w:rPr>
        <w:t>B. 控制实验法</w:t>
      </w:r>
    </w:p>
    <w:p>
      <w:pPr>
        <w:rPr>
          <w:rFonts w:asciiTheme="minorEastAsia" w:hAnsiTheme="minorEastAsia" w:cstheme="minorEastAsia"/>
          <w:szCs w:val="21"/>
        </w:rPr>
      </w:pPr>
      <w:r>
        <w:rPr>
          <w:rFonts w:hint="eastAsia" w:asciiTheme="minorEastAsia" w:hAnsiTheme="minorEastAsia" w:cstheme="minorEastAsia"/>
          <w:szCs w:val="21"/>
        </w:rPr>
        <w:t xml:space="preserve">C. 道德两难故事法 </w:t>
      </w:r>
    </w:p>
    <w:p>
      <w:pPr>
        <w:rPr>
          <w:rFonts w:asciiTheme="minorEastAsia" w:hAnsiTheme="minorEastAsia" w:cstheme="minorEastAsia"/>
          <w:color w:val="FF0000"/>
          <w:szCs w:val="21"/>
        </w:rPr>
      </w:pPr>
      <w:r>
        <w:rPr>
          <w:rFonts w:hint="eastAsia" w:asciiTheme="minorEastAsia" w:hAnsiTheme="minorEastAsia" w:cstheme="minorEastAsia"/>
          <w:szCs w:val="21"/>
        </w:rPr>
        <w:t>D.</w:t>
      </w:r>
      <w:r>
        <w:rPr>
          <w:rFonts w:hint="eastAsia" w:asciiTheme="minorEastAsia" w:hAnsiTheme="minorEastAsia" w:cstheme="minorEastAsia"/>
          <w:color w:val="FF0000"/>
          <w:szCs w:val="21"/>
        </w:rPr>
        <w:t xml:space="preserve"> 对偶故事法</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bCs/>
          <w:szCs w:val="21"/>
        </w:rPr>
        <w:t>希波克拉底的气质类型学说是</w:t>
      </w:r>
      <w:r>
        <w:rPr>
          <w:rFonts w:hint="eastAsia" w:asciiTheme="minorEastAsia" w:hAnsiTheme="minorEastAsia" w:cstheme="minorEastAsia"/>
          <w:szCs w:val="21"/>
        </w:rPr>
        <w:t>A型人格特质的主要成分不包括（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体型说</w:t>
      </w:r>
    </w:p>
    <w:p>
      <w:pPr>
        <w:rPr>
          <w:rFonts w:asciiTheme="minorEastAsia" w:hAnsiTheme="minorEastAsia" w:cstheme="minorEastAsia"/>
          <w:color w:val="FF0000"/>
          <w:szCs w:val="21"/>
        </w:rPr>
      </w:pPr>
      <w:r>
        <w:rPr>
          <w:rFonts w:hint="eastAsia" w:asciiTheme="minorEastAsia" w:hAnsiTheme="minorEastAsia" w:cstheme="minorEastAsia"/>
          <w:szCs w:val="21"/>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星象说</w:t>
      </w:r>
    </w:p>
    <w:p>
      <w:pPr>
        <w:rPr>
          <w:rFonts w:asciiTheme="minorEastAsia" w:hAnsiTheme="minorEastAsia" w:cstheme="minorEastAsia"/>
          <w:szCs w:val="21"/>
        </w:rPr>
      </w:pPr>
      <w:r>
        <w:rPr>
          <w:rFonts w:hint="eastAsia" w:asciiTheme="minorEastAsia" w:hAnsiTheme="minorEastAsia" w:cstheme="minorEastAsia"/>
          <w:szCs w:val="21"/>
        </w:rPr>
        <w:t>C. 血型说</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体液说</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eastAsiaTheme="majorEastAsia"/>
          <w:color w:val="000000" w:themeColor="text1"/>
          <w:sz w:val="24"/>
          <w14:textFill>
            <w14:solidFill>
              <w14:schemeClr w14:val="tx1"/>
            </w14:solidFill>
          </w14:textFill>
        </w:rPr>
        <w:t xml:space="preserve"> </w:t>
      </w:r>
      <w:r>
        <w:rPr>
          <w:rFonts w:hint="eastAsia" w:eastAsiaTheme="majorEastAsia"/>
          <w:color w:val="000000" w:themeColor="text1"/>
          <w:sz w:val="24"/>
          <w14:textFill>
            <w14:solidFill>
              <w14:schemeClr w14:val="tx1"/>
            </w14:solidFill>
          </w14:textFill>
        </w:rPr>
        <w:t>多血质的表现不包括</w:t>
      </w:r>
      <w:r>
        <w:rPr>
          <w:rFonts w:hint="eastAsia" w:asciiTheme="minorEastAsia" w:hAnsiTheme="minorEastAsia" w:cstheme="minorEastAsia"/>
          <w:szCs w:val="21"/>
        </w:rPr>
        <w:t>（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内向</w:t>
      </w:r>
      <w:r>
        <w:rPr>
          <w:rFonts w:hint="eastAsia" w:asciiTheme="minorEastAsia" w:hAnsiTheme="minorEastAsia" w:cstheme="minorEastAsia"/>
          <w:szCs w:val="21"/>
        </w:rPr>
        <w:t xml:space="preserve">  </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敏捷</w:t>
      </w:r>
    </w:p>
    <w:p>
      <w:pPr>
        <w:rPr>
          <w:rFonts w:asciiTheme="minorEastAsia" w:hAnsiTheme="minorEastAsia" w:cstheme="minorEastAsia"/>
          <w:szCs w:val="21"/>
        </w:rPr>
      </w:pPr>
      <w:r>
        <w:rPr>
          <w:rFonts w:hint="eastAsia" w:asciiTheme="minorEastAsia" w:hAnsiTheme="minorEastAsia" w:cstheme="minorEastAsia"/>
          <w:szCs w:val="21"/>
        </w:rPr>
        <w:t xml:space="preserve">C. 兴趣多变   </w:t>
      </w:r>
    </w:p>
    <w:p>
      <w:pPr>
        <w:rPr>
          <w:rFonts w:asciiTheme="minorEastAsia" w:hAnsiTheme="minorEastAsia" w:cstheme="minorEastAsia"/>
          <w:szCs w:val="21"/>
        </w:rPr>
      </w:pPr>
      <w:r>
        <w:rPr>
          <w:rFonts w:hint="eastAsia" w:asciiTheme="minorEastAsia" w:hAnsiTheme="minorEastAsia" w:cstheme="minorEastAsia"/>
          <w:szCs w:val="21"/>
        </w:rPr>
        <w:t>D. 善交际</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人格的五大模型中不包括（      ）因素。</w:t>
      </w:r>
    </w:p>
    <w:p>
      <w:pPr>
        <w:rPr>
          <w:rFonts w:asciiTheme="minorEastAsia" w:hAnsiTheme="minorEastAsia" w:cstheme="minorEastAsia"/>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 xml:space="preserve">精神质 </w:t>
      </w:r>
    </w:p>
    <w:p>
      <w:pPr>
        <w:rPr>
          <w:rFonts w:asciiTheme="minorEastAsia" w:hAnsiTheme="minorEastAsia" w:cstheme="minorEastAsia"/>
          <w:szCs w:val="21"/>
        </w:rPr>
      </w:pPr>
      <w:r>
        <w:rPr>
          <w:rFonts w:hint="eastAsia" w:asciiTheme="minorEastAsia" w:hAnsiTheme="minorEastAsia" w:cstheme="minorEastAsia"/>
          <w:szCs w:val="21"/>
        </w:rPr>
        <w:t>B. 神经质</w:t>
      </w:r>
    </w:p>
    <w:p>
      <w:pPr>
        <w:rPr>
          <w:rFonts w:asciiTheme="minorEastAsia" w:hAnsiTheme="minorEastAsia" w:cstheme="minorEastAsia"/>
          <w:szCs w:val="21"/>
        </w:rPr>
      </w:pPr>
      <w:r>
        <w:rPr>
          <w:rFonts w:hint="eastAsia" w:asciiTheme="minorEastAsia" w:hAnsiTheme="minorEastAsia" w:cstheme="minorEastAsia"/>
          <w:szCs w:val="21"/>
        </w:rPr>
        <w:t>C. 宜人性</w:t>
      </w:r>
    </w:p>
    <w:p>
      <w:pPr>
        <w:rPr>
          <w:rFonts w:asciiTheme="minorEastAsia" w:hAnsiTheme="minorEastAsia" w:cstheme="minorEastAsia"/>
          <w:szCs w:val="21"/>
        </w:rPr>
      </w:pPr>
      <w:r>
        <w:rPr>
          <w:rFonts w:hint="eastAsia" w:asciiTheme="minorEastAsia" w:hAnsiTheme="minorEastAsia" w:cstheme="minorEastAsia"/>
          <w:szCs w:val="21"/>
        </w:rPr>
        <w:t>D. 外倾性</w:t>
      </w:r>
    </w:p>
    <w:p>
      <w:pPr>
        <w:rPr>
          <w:rFonts w:asciiTheme="minorEastAsia" w:hAnsiTheme="minorEastAsia" w:cstheme="minorEastAsia"/>
          <w:bCs/>
          <w:color w:val="000000" w:themeColor="text1"/>
          <w:szCs w:val="21"/>
          <w14:textFill>
            <w14:solidFill>
              <w14:schemeClr w14:val="tx1"/>
            </w14:solidFill>
          </w14:textFill>
        </w:rPr>
      </w:pPr>
      <w:r>
        <w:rPr>
          <w:rFonts w:hint="eastAsia" w:asciiTheme="minorEastAsia" w:hAnsiTheme="minorEastAsia" w:cstheme="minorEastAsia"/>
          <w:color w:val="FF0000"/>
          <w:szCs w:val="21"/>
        </w:rPr>
        <w:t>【答案】A</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个体将不被社会所接受的冲动转化为社会赞许的行为，其所运用的防御机制是（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合理化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升华</w:t>
      </w:r>
    </w:p>
    <w:p>
      <w:pPr>
        <w:rPr>
          <w:rFonts w:asciiTheme="minorEastAsia" w:hAnsiTheme="minorEastAsia" w:cstheme="minorEastAsia"/>
          <w:color w:val="FF0000"/>
          <w:szCs w:val="21"/>
        </w:rPr>
      </w:pPr>
      <w:r>
        <w:rPr>
          <w:rFonts w:hint="eastAsia" w:asciiTheme="minorEastAsia" w:hAnsiTheme="minorEastAsia" w:cstheme="minorEastAsia"/>
          <w:szCs w:val="21"/>
        </w:rPr>
        <w:t>C.</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 xml:space="preserve">反向形成 </w:t>
      </w:r>
    </w:p>
    <w:p>
      <w:pPr>
        <w:rPr>
          <w:rFonts w:asciiTheme="minorEastAsia" w:hAnsiTheme="minorEastAsia" w:cstheme="minorEastAsia"/>
          <w:szCs w:val="21"/>
        </w:rPr>
      </w:pPr>
      <w:r>
        <w:rPr>
          <w:rFonts w:hint="eastAsia" w:asciiTheme="minorEastAsia" w:hAnsiTheme="minorEastAsia" w:cstheme="minorEastAsia"/>
          <w:szCs w:val="21"/>
        </w:rPr>
        <w:t>D. 投射</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在有人陪同的活动中，个体会感到社会比较的压力，从而提高工作或活动效率，这是社会促进中的（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 xml:space="preserve">结伴效应 </w:t>
      </w:r>
      <w:r>
        <w:rPr>
          <w:rFonts w:hint="eastAsia" w:asciiTheme="minorEastAsia" w:hAnsiTheme="minorEastAsia" w:cstheme="minorEastAsia"/>
          <w:szCs w:val="21"/>
        </w:rPr>
        <w:t xml:space="preserve">  </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 xml:space="preserve">观众效应  </w:t>
      </w:r>
    </w:p>
    <w:p>
      <w:pPr>
        <w:rPr>
          <w:rFonts w:asciiTheme="minorEastAsia" w:hAnsiTheme="minorEastAsia" w:cstheme="minorEastAsia"/>
          <w:szCs w:val="21"/>
        </w:rPr>
      </w:pPr>
      <w:r>
        <w:rPr>
          <w:rFonts w:hint="eastAsia" w:asciiTheme="minorEastAsia" w:hAnsiTheme="minorEastAsia" w:cstheme="minorEastAsia"/>
          <w:szCs w:val="21"/>
        </w:rPr>
        <w:t>C. 比较效应</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竞争效应</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根据安德森的研究，最让人反感的人格品质是（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szCs w:val="21"/>
        </w:rPr>
        <w:t>A.</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 xml:space="preserve">自私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说谎</w:t>
      </w:r>
    </w:p>
    <w:p>
      <w:pPr>
        <w:rPr>
          <w:rFonts w:asciiTheme="minorEastAsia" w:hAnsiTheme="minorEastAsia" w:cstheme="minorEastAsia"/>
          <w:szCs w:val="21"/>
        </w:rPr>
      </w:pPr>
      <w:r>
        <w:rPr>
          <w:rFonts w:hint="eastAsia" w:asciiTheme="minorEastAsia" w:hAnsiTheme="minorEastAsia" w:cstheme="minorEastAsia"/>
          <w:szCs w:val="21"/>
        </w:rPr>
        <w:t xml:space="preserve">C. 古怪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粗鲁</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before="156" w:beforeLines="50"/>
        <w:jc w:val="left"/>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第一发展加速期是（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pacing w:val="-7"/>
          <w:szCs w:val="21"/>
        </w:rPr>
      </w:pPr>
      <w:r>
        <w:rPr>
          <w:rFonts w:hint="eastAsia" w:asciiTheme="minorEastAsia" w:hAnsiTheme="minorEastAsia" w:cstheme="minorEastAsia"/>
          <w:spacing w:val="-7"/>
          <w:szCs w:val="21"/>
        </w:rPr>
        <w:t>A.</w:t>
      </w:r>
      <w:r>
        <w:rPr>
          <w:rFonts w:hint="eastAsia" w:asciiTheme="minorEastAsia" w:hAnsiTheme="minorEastAsia" w:cstheme="minorEastAsia"/>
          <w:color w:val="FF0000"/>
          <w:spacing w:val="-7"/>
          <w:szCs w:val="21"/>
        </w:rPr>
        <w:t xml:space="preserve"> 婴幼儿期</w:t>
      </w:r>
    </w:p>
    <w:p>
      <w:pPr>
        <w:rPr>
          <w:rFonts w:asciiTheme="minorEastAsia" w:hAnsiTheme="minorEastAsia" w:cstheme="minorEastAsia"/>
          <w:spacing w:val="-7"/>
          <w:szCs w:val="21"/>
        </w:rPr>
      </w:pPr>
      <w:r>
        <w:rPr>
          <w:rFonts w:hint="eastAsia" w:asciiTheme="minorEastAsia" w:hAnsiTheme="minorEastAsia" w:cstheme="minorEastAsia"/>
          <w:spacing w:val="-7"/>
          <w:szCs w:val="21"/>
        </w:rPr>
        <w:t>B. 儿童期</w:t>
      </w:r>
    </w:p>
    <w:p>
      <w:pPr>
        <w:rPr>
          <w:rFonts w:asciiTheme="minorEastAsia" w:hAnsiTheme="minorEastAsia" w:cstheme="minorEastAsia"/>
          <w:spacing w:val="-7"/>
          <w:szCs w:val="21"/>
        </w:rPr>
      </w:pPr>
      <w:r>
        <w:rPr>
          <w:rFonts w:hint="eastAsia" w:asciiTheme="minorEastAsia" w:hAnsiTheme="minorEastAsia" w:cstheme="minorEastAsia"/>
          <w:spacing w:val="-7"/>
          <w:szCs w:val="21"/>
        </w:rPr>
        <w:t>C. 青春期</w:t>
      </w:r>
    </w:p>
    <w:p>
      <w:pPr>
        <w:rPr>
          <w:rFonts w:asciiTheme="minorEastAsia" w:hAnsiTheme="minorEastAsia" w:cstheme="minorEastAsia"/>
          <w:spacing w:val="-7"/>
          <w:szCs w:val="21"/>
        </w:rPr>
      </w:pPr>
      <w:r>
        <w:rPr>
          <w:rFonts w:hint="eastAsia" w:asciiTheme="minorEastAsia" w:hAnsiTheme="minorEastAsia" w:cstheme="minorEastAsia"/>
          <w:spacing w:val="-7"/>
          <w:szCs w:val="21"/>
        </w:rPr>
        <w:t>D. 青年期</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before="156" w:beforeLines="50"/>
        <w:jc w:val="left"/>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人本主义的代表人物是（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A. 李克特 </w:t>
      </w:r>
    </w:p>
    <w:p>
      <w:pPr>
        <w:rPr>
          <w:rFonts w:asciiTheme="minorEastAsia" w:hAnsiTheme="minorEastAsia" w:cstheme="minorEastAsia"/>
          <w:spacing w:val="-7"/>
          <w:szCs w:val="21"/>
        </w:rPr>
      </w:pPr>
      <w:r>
        <w:rPr>
          <w:rFonts w:hint="eastAsia" w:asciiTheme="minorEastAsia" w:hAnsiTheme="minorEastAsia" w:cstheme="minorEastAsia"/>
          <w:spacing w:val="-7"/>
          <w:szCs w:val="21"/>
        </w:rPr>
        <w:t>B. 沙利文</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C. </w:t>
      </w:r>
      <w:r>
        <w:rPr>
          <w:rFonts w:hint="eastAsia" w:asciiTheme="minorEastAsia" w:hAnsiTheme="minorEastAsia" w:cstheme="minorEastAsia"/>
          <w:color w:val="FF0000"/>
          <w:spacing w:val="-7"/>
          <w:szCs w:val="21"/>
        </w:rPr>
        <w:t>罗杰斯</w:t>
      </w:r>
      <w:r>
        <w:rPr>
          <w:rFonts w:hint="eastAsia" w:asciiTheme="minorEastAsia" w:hAnsiTheme="minorEastAsia" w:cstheme="minorEastAsia"/>
          <w:spacing w:val="-7"/>
          <w:szCs w:val="21"/>
        </w:rPr>
        <w:t xml:space="preserve">  </w:t>
      </w:r>
    </w:p>
    <w:p>
      <w:pPr>
        <w:rPr>
          <w:rFonts w:asciiTheme="minorEastAsia" w:hAnsiTheme="minorEastAsia" w:cstheme="minorEastAsia"/>
          <w:spacing w:val="-7"/>
          <w:szCs w:val="21"/>
        </w:rPr>
      </w:pPr>
      <w:r>
        <w:rPr>
          <w:rFonts w:hint="eastAsia" w:asciiTheme="minorEastAsia" w:hAnsiTheme="minorEastAsia" w:cstheme="minorEastAsia"/>
          <w:spacing w:val="-7"/>
          <w:szCs w:val="21"/>
        </w:rPr>
        <w:t>D. 班杜拉</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before="156" w:beforeLines="50"/>
        <w:jc w:val="left"/>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教学应该走在发展的前面，这是（      ）理论的观点。</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A. </w:t>
      </w:r>
      <w:r>
        <w:rPr>
          <w:rFonts w:hint="eastAsia" w:asciiTheme="minorEastAsia" w:hAnsiTheme="minorEastAsia" w:cstheme="minorEastAsia"/>
          <w:color w:val="FF0000"/>
          <w:spacing w:val="-7"/>
          <w:szCs w:val="21"/>
        </w:rPr>
        <w:t xml:space="preserve">维果茨基 </w:t>
      </w:r>
    </w:p>
    <w:p>
      <w:pPr>
        <w:rPr>
          <w:rFonts w:asciiTheme="minorEastAsia" w:hAnsiTheme="minorEastAsia" w:cstheme="minorEastAsia"/>
          <w:spacing w:val="-7"/>
          <w:szCs w:val="21"/>
        </w:rPr>
      </w:pPr>
      <w:r>
        <w:rPr>
          <w:rFonts w:hint="eastAsia" w:asciiTheme="minorEastAsia" w:hAnsiTheme="minorEastAsia" w:cstheme="minorEastAsia"/>
          <w:spacing w:val="-7"/>
          <w:szCs w:val="21"/>
        </w:rPr>
        <w:t>B. 皮亚杰</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C. 柯尔伯格   </w:t>
      </w:r>
    </w:p>
    <w:p>
      <w:pPr>
        <w:rPr>
          <w:rFonts w:asciiTheme="minorEastAsia" w:hAnsiTheme="minorEastAsia" w:cstheme="minorEastAsia"/>
          <w:spacing w:val="-7"/>
          <w:szCs w:val="21"/>
        </w:rPr>
      </w:pPr>
      <w:r>
        <w:rPr>
          <w:rFonts w:hint="eastAsia" w:asciiTheme="minorEastAsia" w:hAnsiTheme="minorEastAsia" w:cstheme="minorEastAsia"/>
          <w:spacing w:val="-7"/>
          <w:szCs w:val="21"/>
        </w:rPr>
        <w:t>D. 华生</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before="156" w:beforeLines="50"/>
        <w:jc w:val="left"/>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具体运算阶段的年龄范围大致在（      ）左右。</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A. 0～2岁</w:t>
      </w:r>
    </w:p>
    <w:p>
      <w:pPr>
        <w:rPr>
          <w:rFonts w:asciiTheme="minorEastAsia" w:hAnsiTheme="minorEastAsia" w:cstheme="minorEastAsia"/>
          <w:spacing w:val="-7"/>
          <w:szCs w:val="21"/>
        </w:rPr>
      </w:pPr>
      <w:r>
        <w:rPr>
          <w:rFonts w:hint="eastAsia" w:asciiTheme="minorEastAsia" w:hAnsiTheme="minorEastAsia" w:cstheme="minorEastAsia"/>
          <w:spacing w:val="-7"/>
          <w:szCs w:val="21"/>
        </w:rPr>
        <w:t>B. 2～6、7岁</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C. </w:t>
      </w:r>
      <w:r>
        <w:rPr>
          <w:rFonts w:hint="eastAsia" w:asciiTheme="minorEastAsia" w:hAnsiTheme="minorEastAsia" w:cstheme="minorEastAsia"/>
          <w:color w:val="FF0000"/>
          <w:spacing w:val="-7"/>
          <w:szCs w:val="21"/>
        </w:rPr>
        <w:t xml:space="preserve">6、7～11、12岁 </w:t>
      </w:r>
    </w:p>
    <w:p>
      <w:pPr>
        <w:rPr>
          <w:rFonts w:asciiTheme="minorEastAsia" w:hAnsiTheme="minorEastAsia" w:cstheme="minorEastAsia"/>
          <w:spacing w:val="-7"/>
          <w:szCs w:val="21"/>
        </w:rPr>
      </w:pPr>
      <w:r>
        <w:rPr>
          <w:rFonts w:hint="eastAsia" w:asciiTheme="minorEastAsia" w:hAnsiTheme="minorEastAsia" w:cstheme="minorEastAsia"/>
          <w:spacing w:val="-7"/>
          <w:szCs w:val="21"/>
        </w:rPr>
        <w:t>D. 11、12岁及以后</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highlight w:val="yellow"/>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before="156" w:beforeLines="50"/>
        <w:jc w:val="left"/>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幼儿的自我中心现象表现为（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A. 只关注个人的需求而不考虑他人的需求</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B. </w:t>
      </w:r>
      <w:r>
        <w:rPr>
          <w:rFonts w:hint="eastAsia" w:asciiTheme="minorEastAsia" w:hAnsiTheme="minorEastAsia" w:cstheme="minorEastAsia"/>
          <w:color w:val="FF0000"/>
          <w:spacing w:val="-7"/>
          <w:szCs w:val="21"/>
        </w:rPr>
        <w:t>缺乏观点采择能力，以自己的感受和想法取代他人的感受和想法</w:t>
      </w:r>
    </w:p>
    <w:p>
      <w:pPr>
        <w:rPr>
          <w:rFonts w:asciiTheme="minorEastAsia" w:hAnsiTheme="minorEastAsia" w:cstheme="minorEastAsia"/>
          <w:spacing w:val="-7"/>
          <w:szCs w:val="21"/>
        </w:rPr>
      </w:pPr>
      <w:r>
        <w:rPr>
          <w:rFonts w:hint="eastAsia" w:asciiTheme="minorEastAsia" w:hAnsiTheme="minorEastAsia" w:cstheme="minorEastAsia"/>
          <w:spacing w:val="-7"/>
          <w:szCs w:val="21"/>
        </w:rPr>
        <w:t>C. 善于吸引其他小朋友关注自己，并能影响他人。</w:t>
      </w:r>
    </w:p>
    <w:p>
      <w:pPr>
        <w:rPr>
          <w:rFonts w:asciiTheme="minorEastAsia" w:hAnsiTheme="minorEastAsia" w:cstheme="minorEastAsia"/>
          <w:spacing w:val="-7"/>
          <w:szCs w:val="21"/>
        </w:rPr>
      </w:pPr>
      <w:r>
        <w:rPr>
          <w:rFonts w:hint="eastAsia" w:asciiTheme="minorEastAsia" w:hAnsiTheme="minorEastAsia" w:cstheme="minorEastAsia"/>
          <w:spacing w:val="-7"/>
          <w:szCs w:val="21"/>
        </w:rPr>
        <w:t>D. 具有物主意识，缺乏与他人分享意识。</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自我意识发展的第一个飞跃表现为（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A. 将自己作为活动主体来认识</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B. </w:t>
      </w:r>
      <w:r>
        <w:rPr>
          <w:rFonts w:hint="eastAsia" w:asciiTheme="minorEastAsia" w:hAnsiTheme="minorEastAsia" w:cstheme="minorEastAsia"/>
          <w:color w:val="FF0000"/>
          <w:spacing w:val="-7"/>
          <w:szCs w:val="21"/>
        </w:rPr>
        <w:t>客体我自我意识的出现</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C. 能有自己独特的感受 </w:t>
      </w:r>
    </w:p>
    <w:p>
      <w:pPr>
        <w:rPr>
          <w:rFonts w:asciiTheme="minorEastAsia" w:hAnsiTheme="minorEastAsia" w:cstheme="minorEastAsia"/>
          <w:spacing w:val="-7"/>
          <w:szCs w:val="21"/>
        </w:rPr>
      </w:pPr>
      <w:r>
        <w:rPr>
          <w:rFonts w:hint="eastAsia" w:asciiTheme="minorEastAsia" w:hAnsiTheme="minorEastAsia" w:cstheme="minorEastAsia"/>
          <w:spacing w:val="-7"/>
          <w:szCs w:val="21"/>
        </w:rPr>
        <w:t>D. 能意识到自己的存在</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象征性游戏又称为（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A. 模仿游戏 </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B. </w:t>
      </w:r>
      <w:r>
        <w:rPr>
          <w:rFonts w:hint="eastAsia" w:asciiTheme="minorEastAsia" w:hAnsiTheme="minorEastAsia" w:cstheme="minorEastAsia"/>
          <w:color w:val="FF0000"/>
          <w:spacing w:val="-7"/>
          <w:szCs w:val="21"/>
        </w:rPr>
        <w:t>假装游戏</w:t>
      </w:r>
    </w:p>
    <w:p>
      <w:pPr>
        <w:rPr>
          <w:rFonts w:asciiTheme="minorEastAsia" w:hAnsiTheme="minorEastAsia" w:cstheme="minorEastAsia"/>
          <w:spacing w:val="-7"/>
          <w:szCs w:val="21"/>
        </w:rPr>
      </w:pPr>
      <w:r>
        <w:rPr>
          <w:rFonts w:hint="eastAsia" w:asciiTheme="minorEastAsia" w:hAnsiTheme="minorEastAsia" w:cstheme="minorEastAsia"/>
          <w:spacing w:val="-7"/>
          <w:szCs w:val="21"/>
        </w:rPr>
        <w:t>C. 规则游戏</w:t>
      </w:r>
    </w:p>
    <w:p>
      <w:pPr>
        <w:rPr>
          <w:rFonts w:asciiTheme="minorEastAsia" w:hAnsiTheme="minorEastAsia" w:cstheme="minorEastAsia"/>
          <w:spacing w:val="-7"/>
          <w:szCs w:val="21"/>
        </w:rPr>
      </w:pPr>
      <w:r>
        <w:rPr>
          <w:rFonts w:hint="eastAsia" w:asciiTheme="minorEastAsia" w:hAnsiTheme="minorEastAsia" w:cstheme="minorEastAsia"/>
          <w:spacing w:val="-7"/>
          <w:szCs w:val="21"/>
        </w:rPr>
        <w:t>D. 机能游戏</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在个体认知发展中最早发生，最先成熟的心理过程是（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A. </w:t>
      </w:r>
      <w:r>
        <w:rPr>
          <w:rFonts w:hint="eastAsia" w:asciiTheme="minorEastAsia" w:hAnsiTheme="minorEastAsia" w:cstheme="minorEastAsia"/>
          <w:color w:val="FF0000"/>
          <w:spacing w:val="-7"/>
          <w:szCs w:val="21"/>
        </w:rPr>
        <w:t>感知觉</w:t>
      </w:r>
      <w:r>
        <w:rPr>
          <w:rFonts w:hint="eastAsia" w:asciiTheme="minorEastAsia" w:hAnsiTheme="minorEastAsia" w:cstheme="minorEastAsia"/>
          <w:spacing w:val="-7"/>
          <w:szCs w:val="21"/>
        </w:rPr>
        <w:t xml:space="preserve"> </w:t>
      </w:r>
    </w:p>
    <w:p>
      <w:pPr>
        <w:rPr>
          <w:rFonts w:asciiTheme="minorEastAsia" w:hAnsiTheme="minorEastAsia" w:cstheme="minorEastAsia"/>
          <w:spacing w:val="-7"/>
          <w:szCs w:val="21"/>
        </w:rPr>
      </w:pPr>
      <w:r>
        <w:rPr>
          <w:rFonts w:hint="eastAsia" w:asciiTheme="minorEastAsia" w:hAnsiTheme="minorEastAsia" w:cstheme="minorEastAsia"/>
          <w:spacing w:val="-7"/>
          <w:szCs w:val="21"/>
        </w:rPr>
        <w:t>B. 形象记忆</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C. 无意注意 </w:t>
      </w:r>
      <w:r>
        <w:rPr>
          <w:rFonts w:hint="eastAsia" w:asciiTheme="minorEastAsia" w:hAnsiTheme="minorEastAsia" w:cstheme="minorEastAsia"/>
          <w:spacing w:val="-7"/>
          <w:szCs w:val="21"/>
        </w:rPr>
        <w:tab/>
      </w:r>
    </w:p>
    <w:p>
      <w:pPr>
        <w:rPr>
          <w:rFonts w:asciiTheme="minorEastAsia" w:hAnsiTheme="minorEastAsia" w:cstheme="minorEastAsia"/>
          <w:spacing w:val="-7"/>
          <w:szCs w:val="21"/>
        </w:rPr>
      </w:pPr>
      <w:r>
        <w:rPr>
          <w:rFonts w:hint="eastAsia" w:asciiTheme="minorEastAsia" w:hAnsiTheme="minorEastAsia" w:cstheme="minorEastAsia"/>
          <w:spacing w:val="-7"/>
          <w:szCs w:val="21"/>
        </w:rPr>
        <w:t>D. 动作记忆</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eastAsiaTheme="majorEastAsia"/>
          <w:bCs/>
          <w:color w:val="000000" w:themeColor="text1"/>
          <w:sz w:val="24"/>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 xml:space="preserve">艾里克森认为成年早期的主要发展任务是（      ）。 </w:t>
      </w:r>
      <w:r>
        <w:rPr>
          <w:rFonts w:eastAsiaTheme="majorEastAsia"/>
          <w:bCs/>
          <w:color w:val="000000" w:themeColor="text1"/>
          <w:sz w:val="24"/>
          <w14:textFill>
            <w14:solidFill>
              <w14:schemeClr w14:val="tx1"/>
            </w14:solidFill>
          </w14:textFill>
        </w:rPr>
        <w:t xml:space="preserve">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A. 获得勤奋感，克服自卑感  </w:t>
      </w:r>
    </w:p>
    <w:p>
      <w:pPr>
        <w:rPr>
          <w:rFonts w:asciiTheme="minorEastAsia" w:hAnsiTheme="minorEastAsia" w:cstheme="minorEastAsia"/>
          <w:spacing w:val="-7"/>
          <w:szCs w:val="21"/>
        </w:rPr>
      </w:pPr>
      <w:r>
        <w:rPr>
          <w:rFonts w:hint="eastAsia" w:asciiTheme="minorEastAsia" w:hAnsiTheme="minorEastAsia" w:cstheme="minorEastAsia"/>
          <w:spacing w:val="-7"/>
          <w:szCs w:val="21"/>
        </w:rPr>
        <w:t>B. 形成角色同一性，防止角色混乱</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C. </w:t>
      </w:r>
      <w:r>
        <w:rPr>
          <w:rFonts w:hint="eastAsia" w:asciiTheme="minorEastAsia" w:hAnsiTheme="minorEastAsia" w:cstheme="minorEastAsia"/>
          <w:color w:val="FF0000"/>
          <w:spacing w:val="-7"/>
          <w:szCs w:val="21"/>
        </w:rPr>
        <w:t xml:space="preserve">获得亲密感，避免孤独感 </w:t>
      </w:r>
      <w:r>
        <w:rPr>
          <w:rFonts w:hint="eastAsia" w:asciiTheme="minorEastAsia" w:hAnsiTheme="minorEastAsia" w:cstheme="minorEastAsia"/>
          <w:spacing w:val="-7"/>
          <w:szCs w:val="21"/>
        </w:rPr>
        <w:t xml:space="preserve"> </w:t>
      </w:r>
    </w:p>
    <w:p>
      <w:pPr>
        <w:rPr>
          <w:rFonts w:asciiTheme="minorEastAsia" w:hAnsiTheme="minorEastAsia" w:cstheme="minorEastAsia"/>
          <w:spacing w:val="-7"/>
          <w:szCs w:val="21"/>
        </w:rPr>
      </w:pPr>
      <w:r>
        <w:rPr>
          <w:rFonts w:hint="eastAsia" w:asciiTheme="minorEastAsia" w:hAnsiTheme="minorEastAsia" w:cstheme="minorEastAsia"/>
          <w:spacing w:val="-7"/>
          <w:szCs w:val="21"/>
        </w:rPr>
        <w:t>D. 获得繁衍感，避免停滞感</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艾里克森把人格发展划分为（      ）个阶段。</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A. 3 </w:t>
      </w:r>
    </w:p>
    <w:p>
      <w:pPr>
        <w:rPr>
          <w:rFonts w:asciiTheme="minorEastAsia" w:hAnsiTheme="minorEastAsia" w:cstheme="minorEastAsia"/>
          <w:spacing w:val="-7"/>
          <w:szCs w:val="21"/>
        </w:rPr>
      </w:pPr>
      <w:r>
        <w:rPr>
          <w:rFonts w:hint="eastAsia" w:asciiTheme="minorEastAsia" w:hAnsiTheme="minorEastAsia" w:cstheme="minorEastAsia"/>
          <w:spacing w:val="-7"/>
          <w:szCs w:val="21"/>
        </w:rPr>
        <w:t>B. 6</w:t>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C. 5 </w:t>
      </w:r>
      <w:r>
        <w:rPr>
          <w:rFonts w:hint="eastAsia" w:asciiTheme="minorEastAsia" w:hAnsiTheme="minorEastAsia" w:cstheme="minorEastAsia"/>
          <w:spacing w:val="-7"/>
          <w:szCs w:val="21"/>
        </w:rPr>
        <w:tab/>
      </w:r>
    </w:p>
    <w:p>
      <w:pPr>
        <w:rPr>
          <w:rFonts w:asciiTheme="minorEastAsia" w:hAnsiTheme="minorEastAsia" w:cstheme="minorEastAsia"/>
          <w:spacing w:val="-7"/>
          <w:szCs w:val="21"/>
        </w:rPr>
      </w:pPr>
      <w:r>
        <w:rPr>
          <w:rFonts w:hint="eastAsia" w:asciiTheme="minorEastAsia" w:hAnsiTheme="minorEastAsia" w:cstheme="minorEastAsia"/>
          <w:spacing w:val="-7"/>
          <w:szCs w:val="21"/>
        </w:rPr>
        <w:t xml:space="preserve">D. </w:t>
      </w:r>
      <w:r>
        <w:rPr>
          <w:rFonts w:hint="eastAsia" w:asciiTheme="minorEastAsia" w:hAnsiTheme="minorEastAsia" w:cstheme="minorEastAsia"/>
          <w:color w:val="FF0000"/>
          <w:spacing w:val="-7"/>
          <w:szCs w:val="21"/>
        </w:rPr>
        <w:t>8</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pacing w:val="-7"/>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制约心理咨询有效性的因素中，特殊有效性因素是指(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针对性的咨询所产生的效果</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spacing w:val="-7"/>
          <w:szCs w:val="21"/>
        </w:rPr>
        <w:t>求助者本身潜在的适应能力</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spacing w:val="-7"/>
          <w:szCs w:val="21"/>
        </w:rPr>
        <w:t>求助者对咨询师的信心</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spacing w:val="-7"/>
          <w:szCs w:val="21"/>
        </w:rPr>
        <w:t>咨询师对求助者的尊重、关切</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收集求助者资料时最重要的是明确（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who（谁）</w:t>
      </w:r>
      <w:r>
        <w:rPr>
          <w:rFonts w:hint="eastAsia" w:asciiTheme="minorEastAsia" w:hAnsiTheme="minorEastAsia" w:cstheme="minorEastAsia"/>
          <w:color w:val="000000" w:themeColor="text1"/>
          <w:spacing w:val="-7"/>
          <w:szCs w:val="21"/>
          <w14:textFill>
            <w14:solidFill>
              <w14:schemeClr w14:val="tx1"/>
            </w14:solidFill>
          </w14:textFill>
        </w:rPr>
        <w:t xml:space="preserve"> </w:t>
      </w:r>
    </w:p>
    <w:p>
      <w:pPr>
        <w:rPr>
          <w:rFonts w:asciiTheme="minorEastAsia" w:hAnsiTheme="minorEastAsia" w:cstheme="minorEastAsia"/>
          <w:szCs w:val="21"/>
        </w:rPr>
      </w:pPr>
      <w:r>
        <w:rPr>
          <w:rFonts w:hint="eastAsia" w:asciiTheme="minorEastAsia" w:hAnsiTheme="minorEastAsia" w:cstheme="minorEastAsia"/>
          <w:szCs w:val="21"/>
        </w:rPr>
        <w:t>B. what（什么）</w:t>
      </w:r>
    </w:p>
    <w:p>
      <w:pPr>
        <w:rPr>
          <w:rFonts w:asciiTheme="minorEastAsia" w:hAnsiTheme="minorEastAsia" w:cstheme="minorEastAsia"/>
          <w:color w:val="FF0000"/>
          <w:szCs w:val="21"/>
        </w:rPr>
      </w:pPr>
      <w:r>
        <w:rPr>
          <w:rFonts w:hint="eastAsia" w:asciiTheme="minorEastAsia" w:hAnsiTheme="minorEastAsia" w:cstheme="minorEastAsia"/>
          <w:szCs w:val="21"/>
        </w:rPr>
        <w:t>C. why（为什么）</w:t>
      </w:r>
      <w:r>
        <w:rPr>
          <w:rFonts w:hint="eastAsia" w:asciiTheme="minorEastAsia" w:hAnsiTheme="minorEastAsia" w:cstheme="minorEastAsia"/>
          <w:color w:val="FF0000"/>
          <w:spacing w:val="-7"/>
          <w:szCs w:val="21"/>
        </w:rPr>
        <w:t xml:space="preserve"> </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how（怎样）</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pacing w:val="-7"/>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饱和策略属于（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spacing w:val="-7"/>
          <w:szCs w:val="21"/>
        </w:rPr>
        <w:t>增强法</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惩罚法</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spacing w:val="-7"/>
          <w:szCs w:val="21"/>
        </w:rPr>
        <w:t>消退法</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spacing w:val="-7"/>
          <w:szCs w:val="21"/>
        </w:rPr>
        <w:t>代币法</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color w:val="000000" w:themeColor="text1"/>
          <w:spacing w:val="-7"/>
          <w:szCs w:val="21"/>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color w:val="000000" w:themeColor="text1"/>
          <w:spacing w:val="-7"/>
          <w:szCs w:val="21"/>
          <w14:textFill>
            <w14:solidFill>
              <w14:schemeClr w14:val="tx1"/>
            </w14:solidFill>
          </w14:textFill>
        </w:rPr>
        <w:t>求助者说 “您说我毕业是参加工作还是考研究生这件事上该怎么办呢”，这种依赖的形式是属于（     ）形式。</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000000" w:themeColor="text1"/>
          <w:spacing w:val="-7"/>
          <w:szCs w:val="21"/>
          <w14:textFill>
            <w14:solidFill>
              <w14:schemeClr w14:val="tx1"/>
            </w14:solidFill>
          </w14:textFill>
        </w:rPr>
        <w:t>不易察觉</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间接的</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000000" w:themeColor="text1"/>
          <w:spacing w:val="-7"/>
          <w:szCs w:val="21"/>
          <w14:textFill>
            <w14:solidFill>
              <w14:schemeClr w14:val="tx1"/>
            </w14:solidFill>
          </w14:textFill>
        </w:rPr>
        <w:t xml:space="preserve">阻抗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000000" w:themeColor="text1"/>
          <w:spacing w:val="-7"/>
          <w:szCs w:val="21"/>
          <w14:textFill>
            <w14:solidFill>
              <w14:schemeClr w14:val="tx1"/>
            </w14:solidFill>
          </w14:textFill>
        </w:rPr>
        <w:t>直接的</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color w:val="000000" w:themeColor="text1"/>
          <w:spacing w:val="-7"/>
          <w:szCs w:val="21"/>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color w:val="000000" w:themeColor="text1"/>
          <w:spacing w:val="-7"/>
          <w:szCs w:val="21"/>
          <w14:textFill>
            <w14:solidFill>
              <w14:schemeClr w14:val="tx1"/>
            </w14:solidFill>
          </w14:textFill>
        </w:rPr>
        <w:t>难以接纳求助者时进行转介，最主要体现出咨询师对求助者的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000000" w:themeColor="text1"/>
          <w:spacing w:val="-7"/>
          <w:szCs w:val="21"/>
          <w14:textFill>
            <w14:solidFill>
              <w14:schemeClr w14:val="tx1"/>
            </w14:solidFill>
          </w14:textFill>
        </w:rPr>
        <w:t>热情</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尊重</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000000" w:themeColor="text1"/>
          <w:spacing w:val="-7"/>
          <w:szCs w:val="21"/>
          <w14:textFill>
            <w14:solidFill>
              <w14:schemeClr w14:val="tx1"/>
            </w14:solidFill>
          </w14:textFill>
        </w:rPr>
        <w:t>共情</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000000" w:themeColor="text1"/>
          <w:spacing w:val="-7"/>
          <w:szCs w:val="21"/>
          <w14:textFill>
            <w14:solidFill>
              <w14:schemeClr w14:val="tx1"/>
            </w14:solidFill>
          </w14:textFill>
        </w:rPr>
        <w:t>关切</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color w:val="000000" w:themeColor="text1"/>
          <w:spacing w:val="-7"/>
          <w:szCs w:val="21"/>
          <w14:textFill>
            <w14:solidFill>
              <w14:schemeClr w14:val="tx1"/>
            </w14:solidFill>
          </w14:textFill>
        </w:rPr>
        <w:t>使用面质技术时 ，错误的做法是（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000000" w:themeColor="text1"/>
          <w:spacing w:val="-7"/>
          <w:szCs w:val="21"/>
          <w14:textFill>
            <w14:solidFill>
              <w14:schemeClr w14:val="tx1"/>
            </w14:solidFill>
          </w14:textFill>
        </w:rPr>
        <w:t>使用尝试性面质</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不以事实为依据</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000000" w:themeColor="text1"/>
          <w:spacing w:val="-7"/>
          <w:szCs w:val="21"/>
          <w14:textFill>
            <w14:solidFill>
              <w14:schemeClr w14:val="tx1"/>
            </w14:solidFill>
          </w14:textFill>
        </w:rPr>
        <w:t>避免个人发泄</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000000" w:themeColor="text1"/>
          <w:spacing w:val="-7"/>
          <w:szCs w:val="21"/>
          <w14:textFill>
            <w14:solidFill>
              <w14:schemeClr w14:val="tx1"/>
            </w14:solidFill>
          </w14:textFill>
        </w:rPr>
        <w:t>避免无情攻击</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line="300" w:lineRule="auto"/>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孩子考试取得好成绩后父母给予物质奖励，这种方法是（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正强化</w:t>
      </w:r>
    </w:p>
    <w:p>
      <w:pPr>
        <w:rPr>
          <w:rFonts w:asciiTheme="minorEastAsia" w:hAnsiTheme="minorEastAsia" w:cstheme="minorEastAsia"/>
          <w:szCs w:val="21"/>
        </w:rPr>
      </w:pPr>
      <w:r>
        <w:rPr>
          <w:rFonts w:hint="eastAsia" w:asciiTheme="minorEastAsia" w:hAnsiTheme="minorEastAsia" w:cstheme="minorEastAsia"/>
          <w:szCs w:val="21"/>
        </w:rPr>
        <w:t>B. 负强化</w:t>
      </w:r>
    </w:p>
    <w:p>
      <w:pPr>
        <w:rPr>
          <w:rFonts w:asciiTheme="minorEastAsia" w:hAnsiTheme="minorEastAsia" w:cstheme="minorEastAsia"/>
          <w:szCs w:val="21"/>
        </w:rPr>
      </w:pPr>
      <w:r>
        <w:rPr>
          <w:rFonts w:hint="eastAsia" w:asciiTheme="minorEastAsia" w:hAnsiTheme="minorEastAsia" w:cstheme="minorEastAsia"/>
          <w:szCs w:val="21"/>
        </w:rPr>
        <w:t>C. 正惩罚</w:t>
      </w:r>
    </w:p>
    <w:p>
      <w:pPr>
        <w:rPr>
          <w:rFonts w:asciiTheme="minorEastAsia" w:hAnsiTheme="minorEastAsia" w:cstheme="minorEastAsia"/>
          <w:szCs w:val="21"/>
        </w:rPr>
      </w:pPr>
      <w:r>
        <w:rPr>
          <w:rFonts w:hint="eastAsia" w:asciiTheme="minorEastAsia" w:hAnsiTheme="minorEastAsia" w:cstheme="minorEastAsia"/>
          <w:szCs w:val="21"/>
        </w:rPr>
        <w:t>D. 负惩罚</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以下不属于放松训练的特点的是(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简便易行</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容易受时间和地点的限制</w:t>
      </w:r>
    </w:p>
    <w:p>
      <w:pPr>
        <w:rPr>
          <w:rFonts w:asciiTheme="minorEastAsia" w:hAnsiTheme="minorEastAsia" w:cstheme="minorEastAsia"/>
          <w:szCs w:val="21"/>
        </w:rPr>
      </w:pPr>
      <w:r>
        <w:rPr>
          <w:rFonts w:hint="eastAsia" w:asciiTheme="minorEastAsia" w:hAnsiTheme="minorEastAsia" w:cstheme="minorEastAsia"/>
          <w:szCs w:val="21"/>
        </w:rPr>
        <w:t>C. 实用有效</w:t>
      </w:r>
    </w:p>
    <w:p>
      <w:pPr>
        <w:rPr>
          <w:rFonts w:asciiTheme="minorEastAsia" w:hAnsiTheme="minorEastAsia" w:cstheme="minorEastAsia"/>
          <w:szCs w:val="21"/>
        </w:rPr>
      </w:pPr>
      <w:r>
        <w:rPr>
          <w:rFonts w:hint="eastAsia" w:asciiTheme="minorEastAsia" w:hAnsiTheme="minorEastAsia" w:cstheme="minorEastAsia"/>
          <w:szCs w:val="21"/>
        </w:rPr>
        <w:t>D. 可提高求助者改善症状的速度</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在合理情绪疗法的修通阶段最常用的方法是（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行为技术</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B. 合理情绪想象技术</w:t>
      </w:r>
    </w:p>
    <w:p>
      <w:pPr>
        <w:rPr>
          <w:rFonts w:asciiTheme="minorEastAsia" w:hAnsiTheme="minorEastAsia" w:cstheme="minorEastAsia"/>
          <w:szCs w:val="21"/>
        </w:rPr>
      </w:pPr>
      <w:r>
        <w:rPr>
          <w:rFonts w:hint="eastAsia" w:asciiTheme="minorEastAsia" w:hAnsiTheme="minorEastAsia" w:cstheme="minorEastAsia"/>
          <w:szCs w:val="21"/>
        </w:rPr>
        <w:t>C. 家庭作业</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与不合理信念辩论</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个体以自己的意愿为出发点，认为某一事物必定会发生或亦会发生的信念是(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夸大或缩小</w:t>
      </w:r>
    </w:p>
    <w:p>
      <w:pPr>
        <w:rPr>
          <w:rFonts w:asciiTheme="minorEastAsia" w:hAnsiTheme="minorEastAsia" w:cstheme="minorEastAsia"/>
          <w:szCs w:val="21"/>
        </w:rPr>
      </w:pPr>
      <w:r>
        <w:rPr>
          <w:rFonts w:hint="eastAsia" w:asciiTheme="minorEastAsia" w:hAnsiTheme="minorEastAsia" w:cstheme="minorEastAsia"/>
          <w:szCs w:val="21"/>
        </w:rPr>
        <w:t>B. 过分概括化</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绝对化要求</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糟糕至极</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在遇到鱼和熊掌不可兼得时所体验到的动机冲突属于（</w:t>
      </w:r>
      <w:r>
        <w:rPr>
          <w:rFonts w:hint="eastAsia" w:asciiTheme="minorEastAsia" w:hAnsiTheme="minorEastAsia" w:cstheme="minorEastAsia"/>
          <w:szCs w:val="21"/>
        </w:rPr>
        <w:tab/>
      </w:r>
      <w:r>
        <w:rPr>
          <w:rFonts w:hint="eastAsia" w:asciiTheme="minorEastAsia" w:hAnsiTheme="minorEastAsia" w:cstheme="minorEastAsia"/>
          <w:szCs w:val="21"/>
        </w:rPr>
        <w:t xml:space="preserve">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双趋式冲突</w:t>
      </w:r>
    </w:p>
    <w:p>
      <w:pPr>
        <w:rPr>
          <w:rFonts w:asciiTheme="minorEastAsia" w:hAnsiTheme="minorEastAsia" w:cstheme="minorEastAsia"/>
          <w:szCs w:val="21"/>
        </w:rPr>
      </w:pPr>
      <w:r>
        <w:rPr>
          <w:rFonts w:hint="eastAsia" w:asciiTheme="minorEastAsia" w:hAnsiTheme="minorEastAsia" w:cstheme="minorEastAsia"/>
          <w:szCs w:val="21"/>
        </w:rPr>
        <w:t>B. 双避式冲突</w:t>
      </w:r>
    </w:p>
    <w:p>
      <w:pPr>
        <w:rPr>
          <w:rFonts w:asciiTheme="minorEastAsia" w:hAnsiTheme="minorEastAsia" w:cstheme="minorEastAsia"/>
          <w:szCs w:val="21"/>
        </w:rPr>
      </w:pPr>
      <w:r>
        <w:rPr>
          <w:rFonts w:hint="eastAsia" w:asciiTheme="minorEastAsia" w:hAnsiTheme="minorEastAsia" w:cstheme="minorEastAsia"/>
          <w:szCs w:val="21"/>
        </w:rPr>
        <w:t>C. 趋避式冲突</w:t>
      </w:r>
    </w:p>
    <w:p>
      <w:pPr>
        <w:rPr>
          <w:rFonts w:asciiTheme="minorEastAsia" w:hAnsiTheme="minorEastAsia" w:cstheme="minorEastAsia"/>
          <w:szCs w:val="21"/>
        </w:rPr>
      </w:pPr>
      <w:r>
        <w:rPr>
          <w:rFonts w:hint="eastAsia" w:asciiTheme="minorEastAsia" w:hAnsiTheme="minorEastAsia" w:cstheme="minorEastAsia"/>
          <w:szCs w:val="21"/>
        </w:rPr>
        <w:t>D. 双重趋避式冲突</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斯佩里通过（     ）实验证明大脑两半球功能的不对称性。</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割裂脑</w:t>
      </w:r>
    </w:p>
    <w:p>
      <w:pPr>
        <w:rPr>
          <w:rFonts w:asciiTheme="minorEastAsia" w:hAnsiTheme="minorEastAsia" w:cstheme="minorEastAsia"/>
          <w:szCs w:val="21"/>
        </w:rPr>
      </w:pPr>
      <w:r>
        <w:rPr>
          <w:rFonts w:hint="eastAsia" w:asciiTheme="minorEastAsia" w:hAnsiTheme="minorEastAsia" w:cstheme="minorEastAsia"/>
          <w:szCs w:val="21"/>
        </w:rPr>
        <w:t>B. 经典条件反射</w:t>
      </w:r>
    </w:p>
    <w:p>
      <w:pPr>
        <w:rPr>
          <w:rFonts w:asciiTheme="minorEastAsia" w:hAnsiTheme="minorEastAsia" w:cstheme="minorEastAsia"/>
          <w:szCs w:val="21"/>
        </w:rPr>
      </w:pPr>
      <w:r>
        <w:rPr>
          <w:rFonts w:hint="eastAsia" w:asciiTheme="minorEastAsia" w:hAnsiTheme="minorEastAsia" w:cstheme="minorEastAsia"/>
          <w:szCs w:val="21"/>
        </w:rPr>
        <w:t>C. 操作条件反射</w:t>
      </w:r>
    </w:p>
    <w:p>
      <w:pPr>
        <w:rPr>
          <w:rFonts w:asciiTheme="minorEastAsia" w:hAnsiTheme="minorEastAsia" w:cstheme="minorEastAsia"/>
          <w:szCs w:val="21"/>
        </w:rPr>
      </w:pPr>
      <w:r>
        <w:rPr>
          <w:rFonts w:hint="eastAsia" w:asciiTheme="minorEastAsia" w:hAnsiTheme="minorEastAsia" w:cstheme="minorEastAsia"/>
          <w:szCs w:val="21"/>
        </w:rPr>
        <w:t>D. 工具条件反射</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宋体" w:hAnsi="宋体" w:eastAsia="宋体" w:cs="宋体"/>
          <w:kern w:val="0"/>
          <w:szCs w:val="21"/>
        </w:rPr>
        <w:t>按情绪状态可把情绪分为（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宋体" w:hAnsi="宋体" w:eastAsia="宋体" w:cs="宋体"/>
          <w:color w:val="FF0000"/>
          <w:kern w:val="0"/>
          <w:szCs w:val="21"/>
        </w:rPr>
        <w:t xml:space="preserve">心境、激情、应激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宋体" w:hAnsi="宋体" w:eastAsia="宋体" w:cs="宋体"/>
          <w:kern w:val="0"/>
          <w:szCs w:val="21"/>
        </w:rPr>
        <w:t>道德感、理智感和美感</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宋体" w:hAnsi="宋体" w:eastAsia="宋体" w:cs="宋体"/>
          <w:kern w:val="0"/>
          <w:szCs w:val="21"/>
        </w:rPr>
        <w:t xml:space="preserve">基本情绪和复合情绪 </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w:t>
      </w:r>
      <w:r>
        <w:rPr>
          <w:rFonts w:hint="eastAsia" w:ascii="宋体" w:hAnsi="宋体" w:eastAsia="宋体" w:cs="宋体"/>
          <w:kern w:val="0"/>
          <w:szCs w:val="21"/>
        </w:rPr>
        <w:t>快乐、愤怒、悲哀和恐惧</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动机冲突往往出现在意志行动的(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准备阶段</w:t>
      </w:r>
    </w:p>
    <w:p>
      <w:pPr>
        <w:rPr>
          <w:rFonts w:asciiTheme="minorEastAsia" w:hAnsiTheme="minorEastAsia" w:cstheme="minorEastAsia"/>
          <w:szCs w:val="21"/>
        </w:rPr>
      </w:pPr>
      <w:r>
        <w:rPr>
          <w:rFonts w:hint="eastAsia" w:asciiTheme="minorEastAsia" w:hAnsiTheme="minorEastAsia" w:cstheme="minorEastAsia"/>
          <w:szCs w:val="21"/>
        </w:rPr>
        <w:t xml:space="preserve">B. 启动阶段 </w:t>
      </w:r>
    </w:p>
    <w:p>
      <w:pPr>
        <w:rPr>
          <w:rFonts w:asciiTheme="minorEastAsia" w:hAnsiTheme="minorEastAsia" w:cstheme="minorEastAsia"/>
          <w:szCs w:val="21"/>
        </w:rPr>
      </w:pPr>
      <w:r>
        <w:rPr>
          <w:rFonts w:hint="eastAsia" w:asciiTheme="minorEastAsia" w:hAnsiTheme="minorEastAsia" w:cstheme="minorEastAsia"/>
          <w:szCs w:val="21"/>
        </w:rPr>
        <w:t xml:space="preserve">C. 结束阶段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执行阶段</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tabs>
          <w:tab w:val="left" w:pos="454"/>
        </w:tabs>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在卡特尔16种根源特质中，有的起源于体质因素，他称之为（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素质特质</w:t>
      </w:r>
    </w:p>
    <w:p>
      <w:pPr>
        <w:rPr>
          <w:rFonts w:asciiTheme="minorEastAsia" w:hAnsiTheme="minorEastAsia" w:cstheme="minorEastAsia"/>
          <w:szCs w:val="21"/>
        </w:rPr>
      </w:pPr>
      <w:r>
        <w:rPr>
          <w:rFonts w:hint="eastAsia" w:asciiTheme="minorEastAsia" w:hAnsiTheme="minorEastAsia" w:cstheme="minorEastAsia"/>
          <w:szCs w:val="21"/>
        </w:rPr>
        <w:t>B. 动力特质</w:t>
      </w:r>
    </w:p>
    <w:p>
      <w:pPr>
        <w:rPr>
          <w:rFonts w:asciiTheme="minorEastAsia" w:hAnsiTheme="minorEastAsia" w:cstheme="minorEastAsia"/>
          <w:szCs w:val="21"/>
        </w:rPr>
      </w:pPr>
      <w:r>
        <w:rPr>
          <w:rFonts w:hint="eastAsia" w:asciiTheme="minorEastAsia" w:hAnsiTheme="minorEastAsia" w:cstheme="minorEastAsia"/>
          <w:szCs w:val="21"/>
        </w:rPr>
        <w:t>C. 能力特质</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气质特质</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tabs>
          <w:tab w:val="left" w:pos="454"/>
        </w:tabs>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按照中国常模结果，SAS的标准分在60-69分之间者可能为（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正常</w:t>
      </w:r>
    </w:p>
    <w:p>
      <w:pPr>
        <w:rPr>
          <w:rFonts w:asciiTheme="minorEastAsia" w:hAnsiTheme="minorEastAsia" w:cstheme="minorEastAsia"/>
          <w:szCs w:val="21"/>
        </w:rPr>
      </w:pPr>
      <w:r>
        <w:rPr>
          <w:rFonts w:hint="eastAsia" w:asciiTheme="minorEastAsia" w:hAnsiTheme="minorEastAsia" w:cstheme="minorEastAsia"/>
          <w:szCs w:val="21"/>
        </w:rPr>
        <w:t>B. 轻度焦虑</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中度焦虑</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重度焦虑</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tabs>
          <w:tab w:val="left" w:pos="454"/>
        </w:tabs>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为了评估心理问题以及临床症状的严重程度，可以使用的心理测验量表是（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16PF</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MMPI</w:t>
      </w:r>
    </w:p>
    <w:p>
      <w:pPr>
        <w:rPr>
          <w:rFonts w:asciiTheme="minorEastAsia" w:hAnsiTheme="minorEastAsia" w:cstheme="minorEastAsia"/>
          <w:szCs w:val="21"/>
        </w:rPr>
      </w:pPr>
      <w:r>
        <w:rPr>
          <w:rFonts w:hint="eastAsia" w:asciiTheme="minorEastAsia" w:hAnsiTheme="minorEastAsia" w:cstheme="minorEastAsia"/>
          <w:szCs w:val="21"/>
        </w:rPr>
        <w:t>C. 应对方式问卷</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生活事件量表</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LES共含有48条我国较常见的生活事件，其中不包括（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应对方式问题</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 xml:space="preserve">B. </w:t>
      </w:r>
      <w:r>
        <w:rPr>
          <w:rFonts w:hint="eastAsia" w:asciiTheme="minorEastAsia" w:hAnsiTheme="minorEastAsia" w:cstheme="minorEastAsia"/>
          <w:szCs w:val="21"/>
        </w:rPr>
        <w:t>家庭生活问题</w:t>
      </w:r>
    </w:p>
    <w:p>
      <w:pPr>
        <w:rPr>
          <w:rFonts w:asciiTheme="minorEastAsia" w:hAnsiTheme="minorEastAsia" w:cstheme="minorEastAsia"/>
          <w:szCs w:val="21"/>
        </w:rPr>
      </w:pPr>
      <w:r>
        <w:rPr>
          <w:rFonts w:hint="eastAsia" w:asciiTheme="minorEastAsia" w:hAnsiTheme="minorEastAsia" w:cstheme="minorEastAsia"/>
          <w:szCs w:val="21"/>
        </w:rPr>
        <w:t>C. 工作学习问题</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社交方面问题</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SDS中反向项目的数量是（      ）个。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6</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10</w:t>
      </w:r>
    </w:p>
    <w:p>
      <w:pP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 xml:space="preserve">8 </w:t>
      </w:r>
    </w:p>
    <w:p>
      <w:pPr>
        <w:rPr>
          <w:rFonts w:asciiTheme="minorEastAsia" w:hAnsiTheme="minorEastAsia" w:cstheme="minorEastAsia"/>
          <w:szCs w:val="21"/>
        </w:rPr>
      </w:pPr>
      <w:r>
        <w:rPr>
          <w:rFonts w:hint="eastAsia" w:asciiTheme="minorEastAsia" w:hAnsiTheme="minorEastAsia" w:cstheme="minorEastAsia"/>
          <w:szCs w:val="21"/>
        </w:rPr>
        <w:t>D. 12</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宋体" w:hAnsi="宋体" w:eastAsia="宋体" w:cs="宋体"/>
          <w:szCs w:val="21"/>
        </w:rPr>
      </w:pPr>
      <w:r>
        <w:rPr>
          <w:rFonts w:hint="eastAsia" w:asciiTheme="minorEastAsia" w:hAnsiTheme="minorEastAsia" w:cstheme="minorEastAsia"/>
          <w:bCs/>
          <w:color w:val="FF0000"/>
          <w:szCs w:val="21"/>
        </w:rPr>
        <w:t>【题文】</w:t>
      </w:r>
      <w:r>
        <w:rPr>
          <w:rFonts w:hint="eastAsia" w:ascii="宋体" w:hAnsi="宋体" w:eastAsia="宋体" w:cs="宋体"/>
          <w:szCs w:val="21"/>
        </w:rPr>
        <w:t>在人际吸引的影响因素中，可视为相似性的特殊形式的是（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宋体" w:hAnsi="宋体" w:eastAsia="宋体" w:cs="宋体"/>
          <w:szCs w:val="21"/>
        </w:rPr>
        <w:t xml:space="preserve">熟悉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宋体" w:hAnsi="宋体" w:eastAsia="宋体" w:cs="宋体"/>
          <w:color w:val="FF0000"/>
          <w:szCs w:val="21"/>
        </w:rPr>
        <w:t>互补</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宋体" w:hAnsi="宋体" w:eastAsia="宋体" w:cs="宋体"/>
          <w:szCs w:val="21"/>
        </w:rPr>
        <w:t xml:space="preserve">邻近 </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宋体" w:hAnsi="宋体" w:eastAsia="宋体" w:cs="宋体"/>
          <w:szCs w:val="21"/>
        </w:rPr>
        <w:t>竞争</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个体努力表现，使他人对自己形成良好印象，这是(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光环效应</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印象管理</w:t>
      </w:r>
    </w:p>
    <w:p>
      <w:pPr>
        <w:rPr>
          <w:rFonts w:asciiTheme="minorEastAsia" w:hAnsiTheme="minorEastAsia" w:cstheme="minorEastAsia"/>
          <w:szCs w:val="21"/>
        </w:rPr>
      </w:pPr>
      <w:r>
        <w:rPr>
          <w:rFonts w:hint="eastAsia" w:asciiTheme="minorEastAsia" w:hAnsiTheme="minorEastAsia" w:cstheme="minorEastAsia"/>
          <w:szCs w:val="21"/>
        </w:rPr>
        <w:t>C. 刻板印象</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首因效应</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根据霍兰德的观点，社会心理学的形成期是在（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社会哲学阶段</w:t>
      </w:r>
    </w:p>
    <w:p>
      <w:pPr>
        <w:rPr>
          <w:rFonts w:asciiTheme="minorEastAsia" w:hAnsiTheme="minorEastAsia" w:cstheme="minorEastAsia"/>
          <w:color w:val="FF0000"/>
          <w:szCs w:val="21"/>
        </w:rPr>
      </w:pPr>
      <w:r>
        <w:rPr>
          <w:rFonts w:hint="eastAsia" w:asciiTheme="minorEastAsia" w:hAnsiTheme="minorEastAsia" w:cstheme="minorEastAsia"/>
          <w:szCs w:val="21"/>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哲学思辨阶段</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经验描述阶段</w:t>
      </w:r>
      <w:r>
        <w:rPr>
          <w:rFonts w:hint="eastAsia" w:asciiTheme="minorEastAsia" w:hAnsiTheme="minorEastAsia" w:cstheme="minorEastAsia"/>
          <w:szCs w:val="21"/>
        </w:rPr>
        <w:tab/>
      </w:r>
    </w:p>
    <w:p>
      <w:pPr>
        <w:snapToGrid w:val="0"/>
        <w:jc w:val="left"/>
        <w:rPr>
          <w:rFonts w:asciiTheme="minorEastAsia" w:hAnsiTheme="minorEastAsia" w:cstheme="minorEastAsia"/>
          <w:szCs w:val="21"/>
        </w:rPr>
      </w:pPr>
      <w:r>
        <w:rPr>
          <w:rFonts w:hint="eastAsia" w:asciiTheme="minorEastAsia" w:hAnsiTheme="minorEastAsia" w:cstheme="minorEastAsia"/>
          <w:szCs w:val="21"/>
        </w:rPr>
        <w:t>D. 实证分析阶段</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ind w:firstLine="315" w:firstLineChars="150"/>
        <w:rPr>
          <w:rFonts w:asciiTheme="minorEastAsia" w:hAnsiTheme="minorEastAsia" w:cstheme="minorEastAsia"/>
          <w:szCs w:val="21"/>
        </w:rPr>
      </w:pPr>
    </w:p>
    <w:p>
      <w:pPr>
        <w:ind w:firstLine="315" w:firstLineChars="15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海德的态度转变理论是（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角色理论</w:t>
      </w:r>
    </w:p>
    <w:p>
      <w:pPr>
        <w:rPr>
          <w:rFonts w:asciiTheme="minorEastAsia" w:hAnsiTheme="minorEastAsia" w:cstheme="minorEastAsia"/>
          <w:szCs w:val="21"/>
        </w:rPr>
      </w:pPr>
      <w:r>
        <w:rPr>
          <w:rFonts w:hint="eastAsia" w:asciiTheme="minorEastAsia" w:hAnsiTheme="minorEastAsia" w:cstheme="minorEastAsia"/>
          <w:szCs w:val="21"/>
        </w:rPr>
        <w:t xml:space="preserve">B. 认知失调论 </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平衡理论 </w:t>
      </w:r>
    </w:p>
    <w:p>
      <w:pPr>
        <w:rPr>
          <w:rFonts w:asciiTheme="minorEastAsia" w:hAnsiTheme="minorEastAsia" w:cstheme="minorEastAsia"/>
          <w:szCs w:val="21"/>
        </w:rPr>
      </w:pPr>
      <w:r>
        <w:rPr>
          <w:rFonts w:hint="eastAsia" w:asciiTheme="minorEastAsia" w:hAnsiTheme="minorEastAsia" w:cstheme="minorEastAsia"/>
          <w:szCs w:val="21"/>
        </w:rPr>
        <w:t>D. 社会交换论</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宋体" w:hAnsi="宋体" w:eastAsia="宋体" w:cs="宋体"/>
          <w:szCs w:val="21"/>
        </w:rPr>
      </w:pPr>
      <w:r>
        <w:rPr>
          <w:rFonts w:hint="eastAsia" w:asciiTheme="minorEastAsia" w:hAnsiTheme="minorEastAsia" w:cstheme="minorEastAsia"/>
          <w:bCs/>
          <w:color w:val="FF0000"/>
          <w:szCs w:val="21"/>
        </w:rPr>
        <w:t>【题文】</w:t>
      </w:r>
      <w:r>
        <w:rPr>
          <w:rFonts w:hint="eastAsia" w:ascii="宋体" w:hAnsi="宋体" w:eastAsia="宋体" w:cs="宋体"/>
          <w:szCs w:val="21"/>
        </w:rPr>
        <w:t>关于暗示，错误的说法是（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w:t>
      </w:r>
      <w:r>
        <w:rPr>
          <w:rFonts w:hint="eastAsia" w:ascii="宋体" w:hAnsi="宋体" w:eastAsia="宋体" w:cs="宋体"/>
          <w:szCs w:val="21"/>
        </w:rPr>
        <w:t>被暗示者处于困难情境有缺乏社会支持时容易接受暗示</w:t>
      </w:r>
    </w:p>
    <w:p>
      <w:pPr>
        <w:snapToGrid w:val="0"/>
        <w:jc w:val="left"/>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宋体" w:hAnsi="宋体" w:eastAsia="宋体" w:cs="宋体"/>
          <w:szCs w:val="21"/>
        </w:rPr>
        <w:t>年龄越小是个体约容易接受暗示</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宋体" w:hAnsi="宋体" w:eastAsia="宋体" w:cs="宋体"/>
          <w:szCs w:val="21"/>
        </w:rPr>
        <w:t>有人格魅力的暗示者暗示效果较好</w:t>
      </w:r>
    </w:p>
    <w:p>
      <w:pPr>
        <w:snapToGrid w:val="0"/>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宋体" w:hAnsi="宋体" w:eastAsia="宋体" w:cs="宋体"/>
          <w:color w:val="FF0000"/>
          <w:szCs w:val="21"/>
        </w:rPr>
        <w:t>总的来说男性和女性在易受暗示性方面没有差异</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以下各项中不属于《中国心理学会临床与咨询心理学工作伦理守则》所规定的心理咨询专业伦理的主要原则的是（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善行</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B. 诚信</w:t>
      </w:r>
    </w:p>
    <w:p>
      <w:pPr>
        <w:rPr>
          <w:rFonts w:asciiTheme="minorEastAsia" w:hAnsiTheme="minorEastAsia" w:cstheme="minorEastAsia"/>
          <w:szCs w:val="21"/>
        </w:rPr>
      </w:pPr>
      <w:r>
        <w:rPr>
          <w:rFonts w:hint="eastAsia" w:asciiTheme="minorEastAsia" w:hAnsiTheme="minorEastAsia" w:cstheme="minorEastAsia"/>
          <w:szCs w:val="21"/>
        </w:rPr>
        <w:t>C. 责任</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热情</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以下咨询师和来访者属于双重关系的是（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咨询师为自己的学生进行咨询</w:t>
      </w:r>
    </w:p>
    <w:p>
      <w:pPr>
        <w:rPr>
          <w:rFonts w:asciiTheme="minorEastAsia" w:hAnsiTheme="minorEastAsia" w:cstheme="minorEastAsia"/>
          <w:szCs w:val="21"/>
        </w:rPr>
      </w:pPr>
      <w:r>
        <w:rPr>
          <w:rFonts w:hint="eastAsia" w:asciiTheme="minorEastAsia" w:hAnsiTheme="minorEastAsia" w:cstheme="minorEastAsia"/>
          <w:szCs w:val="21"/>
        </w:rPr>
        <w:t>B. 为同事转介的来访者咨询</w:t>
      </w:r>
    </w:p>
    <w:p>
      <w:pPr>
        <w:rPr>
          <w:rFonts w:asciiTheme="minorEastAsia" w:hAnsiTheme="minorEastAsia" w:cstheme="minorEastAsia"/>
          <w:szCs w:val="21"/>
        </w:rPr>
      </w:pPr>
      <w:r>
        <w:rPr>
          <w:rFonts w:hint="eastAsia" w:asciiTheme="minorEastAsia" w:hAnsiTheme="minorEastAsia" w:cstheme="minorEastAsia"/>
          <w:szCs w:val="21"/>
        </w:rPr>
        <w:t>C. 来访者事先通过网络了解的咨询师</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由网络咨询变为面询</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“最近发展区” 是指（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儿童借助成人的帮助所达到的解决问题的水平</w:t>
      </w:r>
    </w:p>
    <w:p>
      <w:pPr>
        <w:rPr>
          <w:rFonts w:asciiTheme="minorEastAsia" w:hAnsiTheme="minorEastAsia" w:cstheme="minorEastAsia"/>
          <w:szCs w:val="21"/>
        </w:rPr>
      </w:pPr>
      <w:r>
        <w:rPr>
          <w:rFonts w:hint="eastAsia" w:asciiTheme="minorEastAsia" w:hAnsiTheme="minorEastAsia" w:cstheme="minorEastAsia"/>
          <w:szCs w:val="21"/>
        </w:rPr>
        <w:t>B. 在独立活动中所达到的解决问题的水平</w:t>
      </w:r>
    </w:p>
    <w:p>
      <w:pPr>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在有指导的情境下，儿童借助成人的帮助所达到的解决问题的水平与在独立活动中所达到的解决问题的水平之间的差距。</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儿童先天具有的水平和后天发展的水平的差异。</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在科尔伯格的道德发展理论中，服从和惩罚的道德定向阶段的儿童，其个体特征是（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对成人或规章采取服从的态度，以免受到惩罚</w:t>
      </w:r>
    </w:p>
    <w:p>
      <w:pPr>
        <w:rPr>
          <w:rFonts w:asciiTheme="minorEastAsia" w:hAnsiTheme="minorEastAsia" w:cstheme="minorEastAsia"/>
          <w:szCs w:val="21"/>
        </w:rPr>
      </w:pPr>
      <w:r>
        <w:rPr>
          <w:rFonts w:hint="eastAsia" w:asciiTheme="minorEastAsia" w:hAnsiTheme="minorEastAsia" w:cstheme="minorEastAsia"/>
          <w:szCs w:val="21"/>
        </w:rPr>
        <w:t>B. 认为每个人都有自己的意图和需要</w:t>
      </w:r>
    </w:p>
    <w:p>
      <w:pPr>
        <w:rPr>
          <w:rFonts w:asciiTheme="minorEastAsia" w:hAnsiTheme="minorEastAsia" w:cstheme="minorEastAsia"/>
          <w:szCs w:val="21"/>
        </w:rPr>
      </w:pPr>
      <w:r>
        <w:rPr>
          <w:rFonts w:hint="eastAsia" w:asciiTheme="minorEastAsia" w:hAnsiTheme="minorEastAsia" w:cstheme="minorEastAsia"/>
          <w:szCs w:val="21"/>
        </w:rPr>
        <w:t>C. 认识到必须尊重他人的想法和看法</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强调对法律和权威的服从</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视觉悬崖是研究婴儿的（     ）装置。</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形状知觉</w:t>
      </w:r>
    </w:p>
    <w:p>
      <w:pPr>
        <w:rPr>
          <w:rFonts w:asciiTheme="minorEastAsia" w:hAnsiTheme="minorEastAsia" w:cstheme="minorEastAsia"/>
          <w:szCs w:val="21"/>
        </w:rPr>
      </w:pPr>
      <w:r>
        <w:rPr>
          <w:rFonts w:hint="eastAsia" w:asciiTheme="minorEastAsia" w:hAnsiTheme="minorEastAsia" w:cstheme="minorEastAsia"/>
          <w:szCs w:val="21"/>
        </w:rPr>
        <w:t>B. 颜色知觉</w:t>
      </w:r>
    </w:p>
    <w:p>
      <w:pPr>
        <w:rPr>
          <w:rFonts w:asciiTheme="minorEastAsia" w:hAnsiTheme="minorEastAsia" w:cstheme="minorEastAsia"/>
          <w:szCs w:val="21"/>
        </w:rPr>
      </w:pPr>
      <w:r>
        <w:rPr>
          <w:rFonts w:hint="eastAsia" w:asciiTheme="minorEastAsia" w:hAnsiTheme="minorEastAsia" w:cstheme="minorEastAsia"/>
          <w:szCs w:val="21"/>
        </w:rPr>
        <w:t>C. 动作发展</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深度知觉</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人的记忆广度达到一生中的顶峰是在（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幼儿期</w:t>
      </w:r>
    </w:p>
    <w:p>
      <w:pPr>
        <w:rPr>
          <w:rFonts w:asciiTheme="minorEastAsia" w:hAnsiTheme="minorEastAsia" w:cstheme="minorEastAsia"/>
          <w:szCs w:val="21"/>
        </w:rPr>
      </w:pPr>
      <w:r>
        <w:rPr>
          <w:rFonts w:hint="eastAsia" w:asciiTheme="minorEastAsia" w:hAnsiTheme="minorEastAsia" w:cstheme="minorEastAsia"/>
          <w:szCs w:val="21"/>
        </w:rPr>
        <w:t>B. 童年期</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少年期</w:t>
      </w:r>
    </w:p>
    <w:p>
      <w:pPr>
        <w:rPr>
          <w:rFonts w:asciiTheme="minorEastAsia" w:hAnsiTheme="minorEastAsia" w:cstheme="minorEastAsia"/>
          <w:szCs w:val="21"/>
        </w:rPr>
      </w:pPr>
      <w:r>
        <w:rPr>
          <w:rFonts w:hint="eastAsia" w:asciiTheme="minorEastAsia" w:hAnsiTheme="minorEastAsia" w:cstheme="minorEastAsia"/>
          <w:szCs w:val="21"/>
        </w:rPr>
        <w:t>D. 青年期</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bCs/>
          <w:color w:val="FF0000"/>
          <w:szCs w:val="21"/>
          <w:highlight w:val="yellow"/>
        </w:rPr>
      </w:pPr>
    </w:p>
    <w:p>
      <w:pPr>
        <w:rPr>
          <w:rFonts w:asciiTheme="minorEastAsia" w:hAnsiTheme="minorEastAsia" w:cstheme="minorEastAsia"/>
          <w:bCs/>
          <w:color w:val="FF0000"/>
          <w:szCs w:val="21"/>
          <w:highlight w:val="yellow"/>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kern w:val="100"/>
          <w:szCs w:val="21"/>
        </w:rPr>
        <w:t>思维操作的基本形式包括（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A.</w:t>
      </w:r>
      <w:r>
        <w:rPr>
          <w:rFonts w:hint="eastAsia" w:ascii="宋体" w:hAnsi="宋体" w:eastAsia="宋体" w:cs="宋体"/>
          <w:color w:val="FF0000"/>
          <w:kern w:val="100"/>
          <w:szCs w:val="21"/>
        </w:rPr>
        <w:t xml:space="preserve"> 分析</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B.</w:t>
      </w:r>
      <w:r>
        <w:rPr>
          <w:rFonts w:hint="eastAsia" w:ascii="宋体" w:hAnsi="宋体" w:eastAsia="宋体" w:cs="宋体"/>
          <w:color w:val="FF0000"/>
          <w:kern w:val="100"/>
          <w:szCs w:val="21"/>
        </w:rPr>
        <w:t xml:space="preserve"> 抽象</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C.</w:t>
      </w:r>
      <w:r>
        <w:rPr>
          <w:rFonts w:hint="eastAsia" w:ascii="宋体" w:hAnsi="宋体" w:eastAsia="宋体" w:cs="宋体"/>
          <w:color w:val="FF0000"/>
          <w:kern w:val="100"/>
          <w:szCs w:val="21"/>
        </w:rPr>
        <w:t xml:space="preserve"> 综合　 </w:t>
      </w:r>
    </w:p>
    <w:p>
      <w:pPr>
        <w:rPr>
          <w:rFonts w:ascii="宋体" w:hAnsi="宋体" w:eastAsia="宋体" w:cs="宋体"/>
          <w:kern w:val="100"/>
          <w:szCs w:val="21"/>
        </w:rPr>
      </w:pPr>
      <w:r>
        <w:rPr>
          <w:rFonts w:hint="eastAsia" w:ascii="宋体" w:hAnsi="宋体" w:eastAsia="宋体" w:cs="宋体"/>
          <w:color w:val="000000" w:themeColor="text1"/>
          <w:kern w:val="100"/>
          <w:szCs w:val="21"/>
          <w14:textFill>
            <w14:solidFill>
              <w14:schemeClr w14:val="tx1"/>
            </w14:solidFill>
          </w14:textFill>
        </w:rPr>
        <w:t>D.</w:t>
      </w:r>
      <w:r>
        <w:rPr>
          <w:rFonts w:hint="eastAsia" w:ascii="宋体" w:hAnsi="宋体" w:eastAsia="宋体" w:cs="宋体"/>
          <w:color w:val="FF0000"/>
          <w:kern w:val="100"/>
          <w:szCs w:val="21"/>
        </w:rPr>
        <w:t xml:space="preserve"> 概括</w:t>
      </w:r>
    </w:p>
    <w:p>
      <w:pPr>
        <w:rPr>
          <w:rFonts w:ascii="宋体" w:hAnsi="宋体" w:eastAsia="宋体" w:cs="宋体"/>
          <w:szCs w:val="21"/>
        </w:rPr>
      </w:pPr>
      <w:r>
        <w:rPr>
          <w:rFonts w:hint="eastAsia" w:ascii="宋体" w:hAnsi="宋体" w:eastAsia="宋体" w:cs="宋体"/>
          <w:color w:val="FF0000"/>
          <w:szCs w:val="21"/>
        </w:rPr>
        <w:t>【答案】ABCD</w:t>
      </w:r>
    </w:p>
    <w:p>
      <w:pPr>
        <w:rPr>
          <w:rFonts w:ascii="宋体" w:hAnsi="宋体" w:eastAsia="宋体" w:cs="宋体"/>
          <w:szCs w:val="21"/>
          <w:highlight w:val="yellow"/>
        </w:rPr>
      </w:pPr>
    </w:p>
    <w:p>
      <w:pPr>
        <w:rPr>
          <w:rFonts w:ascii="宋体" w:hAnsi="宋体" w:eastAsia="宋体" w:cs="宋体"/>
          <w:szCs w:val="21"/>
          <w:highlight w:val="yellow"/>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kern w:val="100"/>
          <w:szCs w:val="21"/>
        </w:rPr>
        <w:t>梦境的主要特点包括（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A.</w:t>
      </w:r>
      <w:r>
        <w:rPr>
          <w:rFonts w:hint="eastAsia" w:ascii="宋体" w:hAnsi="宋体" w:eastAsia="宋体" w:cs="宋体"/>
          <w:color w:val="FF0000"/>
          <w:kern w:val="100"/>
          <w:szCs w:val="21"/>
        </w:rPr>
        <w:t xml:space="preserve"> 不连续性</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B.</w:t>
      </w:r>
      <w:r>
        <w:rPr>
          <w:rFonts w:hint="eastAsia" w:ascii="宋体" w:hAnsi="宋体" w:eastAsia="宋体" w:cs="宋体"/>
          <w:color w:val="FF0000"/>
          <w:kern w:val="100"/>
          <w:szCs w:val="21"/>
        </w:rPr>
        <w:t xml:space="preserve"> 认知的不确定性 </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C.</w:t>
      </w:r>
      <w:r>
        <w:rPr>
          <w:rFonts w:hint="eastAsia" w:ascii="宋体" w:hAnsi="宋体" w:eastAsia="宋体" w:cs="宋体"/>
          <w:color w:val="FF0000"/>
          <w:kern w:val="100"/>
          <w:szCs w:val="21"/>
        </w:rPr>
        <w:t xml:space="preserve"> 不协调性 </w:t>
      </w:r>
    </w:p>
    <w:p>
      <w:pPr>
        <w:rPr>
          <w:rFonts w:ascii="宋体" w:hAnsi="宋体" w:eastAsia="宋体" w:cs="宋体"/>
          <w:kern w:val="100"/>
          <w:szCs w:val="21"/>
        </w:rPr>
      </w:pPr>
      <w:r>
        <w:rPr>
          <w:rFonts w:hint="eastAsia" w:ascii="宋体" w:hAnsi="宋体" w:eastAsia="宋体" w:cs="宋体"/>
          <w:kern w:val="100"/>
          <w:szCs w:val="21"/>
        </w:rPr>
        <w:t>D. 创造性</w:t>
      </w:r>
    </w:p>
    <w:p>
      <w:pPr>
        <w:rPr>
          <w:rFonts w:ascii="宋体" w:hAnsi="宋体" w:eastAsia="宋体" w:cs="宋体"/>
          <w:szCs w:val="21"/>
        </w:rPr>
      </w:pPr>
      <w:r>
        <w:rPr>
          <w:rFonts w:hint="eastAsia" w:ascii="宋体" w:hAnsi="宋体" w:eastAsia="宋体" w:cs="宋体"/>
          <w:color w:val="FF0000"/>
          <w:szCs w:val="21"/>
        </w:rPr>
        <w:t>【答案】ABC</w:t>
      </w:r>
    </w:p>
    <w:p>
      <w:pPr>
        <w:rPr>
          <w:rFonts w:ascii="宋体" w:hAnsi="宋体" w:eastAsia="宋体" w:cs="宋体"/>
          <w:szCs w:val="21"/>
          <w:highlight w:val="yellow"/>
        </w:rPr>
      </w:pPr>
    </w:p>
    <w:p>
      <w:pPr>
        <w:rPr>
          <w:rFonts w:ascii="宋体" w:hAnsi="宋体" w:eastAsia="宋体" w:cs="宋体"/>
          <w:szCs w:val="21"/>
          <w:highlight w:val="yellow"/>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kern w:val="0"/>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kern w:val="100"/>
          <w:szCs w:val="21"/>
        </w:rPr>
        <w:t>彩色的特性包括（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 xml:space="preserve">A. </w:t>
      </w:r>
      <w:r>
        <w:rPr>
          <w:rFonts w:hint="eastAsia" w:ascii="宋体" w:hAnsi="宋体" w:eastAsia="宋体" w:cs="宋体"/>
          <w:color w:val="FF0000"/>
          <w:kern w:val="100"/>
          <w:szCs w:val="21"/>
        </w:rPr>
        <w:t xml:space="preserve">饱和度     </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B.</w:t>
      </w:r>
      <w:r>
        <w:rPr>
          <w:rFonts w:hint="eastAsia" w:ascii="宋体" w:hAnsi="宋体" w:eastAsia="宋体" w:cs="宋体"/>
          <w:color w:val="FF0000"/>
          <w:kern w:val="100"/>
          <w:szCs w:val="21"/>
        </w:rPr>
        <w:t xml:space="preserve"> 明度 </w:t>
      </w:r>
    </w:p>
    <w:p>
      <w:pPr>
        <w:rPr>
          <w:rFonts w:ascii="宋体" w:hAnsi="宋体" w:eastAsia="宋体" w:cs="宋体"/>
          <w:kern w:val="100"/>
          <w:szCs w:val="21"/>
        </w:rPr>
      </w:pPr>
      <w:r>
        <w:rPr>
          <w:rFonts w:hint="eastAsia" w:ascii="宋体" w:hAnsi="宋体" w:eastAsia="宋体" w:cs="宋体"/>
          <w:kern w:val="100"/>
          <w:szCs w:val="21"/>
        </w:rPr>
        <w:t>C. 照度</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D.</w:t>
      </w:r>
      <w:r>
        <w:rPr>
          <w:rFonts w:hint="eastAsia" w:ascii="宋体" w:hAnsi="宋体" w:eastAsia="宋体" w:cs="宋体"/>
          <w:color w:val="FF0000"/>
          <w:kern w:val="100"/>
          <w:szCs w:val="21"/>
        </w:rPr>
        <w:t xml:space="preserve"> 色调 </w:t>
      </w:r>
    </w:p>
    <w:p>
      <w:pPr>
        <w:rPr>
          <w:rFonts w:ascii="宋体" w:hAnsi="宋体" w:eastAsia="宋体" w:cs="宋体"/>
          <w:szCs w:val="21"/>
        </w:rPr>
      </w:pPr>
      <w:r>
        <w:rPr>
          <w:rFonts w:hint="eastAsia" w:ascii="宋体" w:hAnsi="宋体" w:eastAsia="宋体" w:cs="宋体"/>
          <w:color w:val="FF0000"/>
          <w:szCs w:val="21"/>
        </w:rPr>
        <w:t>【答案】ABD</w:t>
      </w:r>
    </w:p>
    <w:p>
      <w:pPr>
        <w:rPr>
          <w:rFonts w:ascii="宋体" w:hAnsi="宋体" w:eastAsia="宋体" w:cs="宋体"/>
          <w:bCs/>
          <w:color w:val="FF0000"/>
          <w:szCs w:val="21"/>
        </w:rPr>
      </w:pP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kern w:val="100"/>
          <w:szCs w:val="21"/>
        </w:rPr>
        <w:t>长时记忆遗忘的主要原因包括（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kern w:val="100"/>
          <w:szCs w:val="21"/>
        </w:rPr>
      </w:pPr>
      <w:r>
        <w:rPr>
          <w:rFonts w:hint="eastAsia" w:ascii="宋体" w:hAnsi="宋体" w:eastAsia="宋体" w:cs="宋体"/>
          <w:color w:val="000000" w:themeColor="text1"/>
          <w:kern w:val="100"/>
          <w:szCs w:val="21"/>
          <w14:textFill>
            <w14:solidFill>
              <w14:schemeClr w14:val="tx1"/>
            </w14:solidFill>
          </w14:textFill>
        </w:rPr>
        <w:t>A.</w:t>
      </w:r>
      <w:r>
        <w:rPr>
          <w:rFonts w:hint="eastAsia" w:ascii="宋体" w:hAnsi="宋体" w:eastAsia="宋体" w:cs="宋体"/>
          <w:color w:val="FF0000"/>
          <w:kern w:val="100"/>
          <w:szCs w:val="21"/>
        </w:rPr>
        <w:t xml:space="preserve"> 自然衰退</w:t>
      </w:r>
      <w:r>
        <w:rPr>
          <w:rFonts w:hint="eastAsia" w:ascii="宋体" w:hAnsi="宋体" w:eastAsia="宋体" w:cs="宋体"/>
          <w:color w:val="FF0000"/>
          <w:kern w:val="100"/>
          <w:szCs w:val="21"/>
        </w:rPr>
        <w:tab/>
      </w:r>
    </w:p>
    <w:p>
      <w:pPr>
        <w:rPr>
          <w:rFonts w:ascii="宋体" w:hAnsi="宋体" w:eastAsia="宋体" w:cs="宋体"/>
          <w:kern w:val="100"/>
          <w:szCs w:val="21"/>
        </w:rPr>
      </w:pPr>
      <w:r>
        <w:rPr>
          <w:rFonts w:hint="eastAsia" w:ascii="宋体" w:hAnsi="宋体" w:eastAsia="宋体" w:cs="宋体"/>
          <w:kern w:val="100"/>
          <w:szCs w:val="21"/>
        </w:rPr>
        <w:t>B. 编码错误</w:t>
      </w:r>
    </w:p>
    <w:p>
      <w:pPr>
        <w:rPr>
          <w:rFonts w:ascii="宋体" w:hAnsi="宋体" w:eastAsia="宋体" w:cs="宋体"/>
          <w:kern w:val="100"/>
          <w:szCs w:val="21"/>
        </w:rPr>
      </w:pPr>
      <w:r>
        <w:rPr>
          <w:rFonts w:hint="eastAsia" w:ascii="宋体" w:hAnsi="宋体" w:eastAsia="宋体" w:cs="宋体"/>
          <w:kern w:val="100"/>
          <w:szCs w:val="21"/>
        </w:rPr>
        <w:t>C.</w:t>
      </w:r>
      <w:r>
        <w:rPr>
          <w:rFonts w:hint="eastAsia" w:ascii="宋体" w:hAnsi="宋体" w:eastAsia="宋体" w:cs="宋体"/>
          <w:color w:val="FF0000"/>
          <w:kern w:val="100"/>
          <w:szCs w:val="21"/>
        </w:rPr>
        <w:t xml:space="preserve"> 前摄抑制</w:t>
      </w:r>
      <w:r>
        <w:rPr>
          <w:rFonts w:hint="eastAsia" w:ascii="宋体" w:hAnsi="宋体" w:eastAsia="宋体" w:cs="宋体"/>
          <w:kern w:val="100"/>
          <w:szCs w:val="21"/>
        </w:rPr>
        <w:tab/>
      </w:r>
    </w:p>
    <w:p>
      <w:pPr>
        <w:rPr>
          <w:rFonts w:ascii="宋体" w:hAnsi="宋体" w:eastAsia="宋体" w:cs="宋体"/>
          <w:kern w:val="100"/>
          <w:szCs w:val="21"/>
        </w:rPr>
      </w:pPr>
      <w:r>
        <w:rPr>
          <w:rFonts w:hint="eastAsia" w:ascii="宋体" w:hAnsi="宋体" w:eastAsia="宋体" w:cs="宋体"/>
          <w:kern w:val="100"/>
          <w:szCs w:val="21"/>
        </w:rPr>
        <w:t xml:space="preserve">D. </w:t>
      </w:r>
      <w:r>
        <w:rPr>
          <w:rFonts w:hint="eastAsia" w:ascii="宋体" w:hAnsi="宋体" w:eastAsia="宋体" w:cs="宋体"/>
          <w:color w:val="FF0000"/>
          <w:kern w:val="100"/>
          <w:szCs w:val="21"/>
        </w:rPr>
        <w:t>倒摄抑制</w:t>
      </w:r>
    </w:p>
    <w:p>
      <w:pPr>
        <w:rPr>
          <w:rFonts w:ascii="宋体" w:hAnsi="宋体" w:eastAsia="宋体" w:cs="宋体"/>
          <w:szCs w:val="21"/>
        </w:rPr>
      </w:pPr>
      <w:r>
        <w:rPr>
          <w:rFonts w:hint="eastAsia" w:ascii="宋体" w:hAnsi="宋体" w:eastAsia="宋体" w:cs="宋体"/>
          <w:color w:val="FF0000"/>
          <w:szCs w:val="21"/>
        </w:rPr>
        <w:t>【答案】ACD</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kern w:val="100"/>
          <w:szCs w:val="21"/>
        </w:rPr>
        <w:t>社会需要包括（      ）的需要。</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color w:val="000000" w:themeColor="text1"/>
          <w:kern w:val="100"/>
          <w:szCs w:val="21"/>
          <w14:textFill>
            <w14:solidFill>
              <w14:schemeClr w14:val="tx1"/>
            </w14:solidFill>
          </w14:textFill>
        </w:rPr>
        <w:t>A.</w:t>
      </w:r>
      <w:r>
        <w:rPr>
          <w:rFonts w:hint="eastAsia" w:ascii="宋体" w:hAnsi="宋体" w:eastAsia="宋体" w:cs="宋体"/>
          <w:color w:val="FF0000"/>
          <w:kern w:val="100"/>
          <w:szCs w:val="21"/>
        </w:rPr>
        <w:t xml:space="preserve"> </w:t>
      </w:r>
      <w:r>
        <w:rPr>
          <w:rFonts w:hint="eastAsia" w:ascii="宋体" w:hAnsi="宋体" w:eastAsia="宋体" w:cs="宋体"/>
          <w:kern w:val="100"/>
          <w:szCs w:val="21"/>
        </w:rPr>
        <w:t xml:space="preserve">求偶 </w:t>
      </w:r>
    </w:p>
    <w:p>
      <w:pPr>
        <w:rPr>
          <w:rFonts w:ascii="宋体" w:hAnsi="宋体" w:eastAsia="宋体" w:cs="宋体"/>
          <w:kern w:val="100"/>
          <w:szCs w:val="21"/>
        </w:rPr>
      </w:pPr>
      <w:r>
        <w:rPr>
          <w:rFonts w:hint="eastAsia" w:ascii="宋体" w:hAnsi="宋体" w:eastAsia="宋体" w:cs="宋体"/>
          <w:kern w:val="100"/>
          <w:szCs w:val="21"/>
        </w:rPr>
        <w:t xml:space="preserve">B. </w:t>
      </w:r>
      <w:r>
        <w:rPr>
          <w:rFonts w:hint="eastAsia" w:ascii="宋体" w:hAnsi="宋体" w:eastAsia="宋体" w:cs="宋体"/>
          <w:color w:val="FF0000"/>
          <w:kern w:val="100"/>
          <w:szCs w:val="21"/>
        </w:rPr>
        <w:t>交往</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 xml:space="preserve">C. </w:t>
      </w:r>
      <w:r>
        <w:rPr>
          <w:rFonts w:hint="eastAsia" w:ascii="宋体" w:hAnsi="宋体" w:eastAsia="宋体" w:cs="宋体"/>
          <w:color w:val="FF0000"/>
          <w:kern w:val="100"/>
          <w:szCs w:val="21"/>
        </w:rPr>
        <w:t>求知</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D. 休息</w:t>
      </w:r>
    </w:p>
    <w:p>
      <w:pPr>
        <w:rPr>
          <w:rFonts w:ascii="宋体" w:hAnsi="宋体" w:eastAsia="宋体" w:cs="宋体"/>
          <w:szCs w:val="21"/>
        </w:rPr>
      </w:pPr>
      <w:r>
        <w:rPr>
          <w:rFonts w:hint="eastAsia" w:ascii="宋体" w:hAnsi="宋体" w:eastAsia="宋体" w:cs="宋体"/>
          <w:color w:val="FF0000"/>
          <w:szCs w:val="21"/>
        </w:rPr>
        <w:t>【答案】BC</w:t>
      </w:r>
    </w:p>
    <w:p>
      <w:pPr>
        <w:rPr>
          <w:rFonts w:ascii="宋体" w:hAnsi="宋体" w:eastAsia="宋体" w:cs="宋体"/>
          <w:bCs/>
          <w:color w:val="FF0000"/>
          <w:szCs w:val="21"/>
        </w:rPr>
      </w:pP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kern w:val="100"/>
          <w:szCs w:val="21"/>
        </w:rPr>
        <w:t>按角色获得的方式可将角色分为（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w:t>
      </w:r>
      <w:r>
        <w:rPr>
          <w:rFonts w:hint="eastAsia" w:ascii="宋体" w:hAnsi="宋体" w:eastAsia="宋体" w:cs="宋体"/>
          <w:color w:val="FF0000"/>
          <w:kern w:val="100"/>
          <w:szCs w:val="21"/>
        </w:rPr>
        <w:t>先赋角色</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 xml:space="preserve">B. 功利角色 </w:t>
      </w:r>
    </w:p>
    <w:p>
      <w:pPr>
        <w:rPr>
          <w:rFonts w:ascii="宋体" w:hAnsi="宋体" w:eastAsia="宋体" w:cs="宋体"/>
          <w:kern w:val="100"/>
          <w:szCs w:val="21"/>
        </w:rPr>
      </w:pPr>
      <w:r>
        <w:rPr>
          <w:rFonts w:hint="eastAsia" w:ascii="宋体" w:hAnsi="宋体" w:eastAsia="宋体" w:cs="宋体"/>
          <w:kern w:val="100"/>
          <w:szCs w:val="21"/>
        </w:rPr>
        <w:t xml:space="preserve">C. 表现角色    </w:t>
      </w:r>
    </w:p>
    <w:p>
      <w:pPr>
        <w:rPr>
          <w:rFonts w:ascii="宋体" w:hAnsi="宋体" w:eastAsia="宋体" w:cs="宋体"/>
          <w:kern w:val="100"/>
          <w:szCs w:val="21"/>
        </w:rPr>
      </w:pPr>
      <w:r>
        <w:rPr>
          <w:rFonts w:hint="eastAsia" w:ascii="宋体" w:hAnsi="宋体" w:eastAsia="宋体" w:cs="宋体"/>
          <w:kern w:val="100"/>
          <w:szCs w:val="21"/>
        </w:rPr>
        <w:t xml:space="preserve">D. </w:t>
      </w:r>
      <w:r>
        <w:rPr>
          <w:rFonts w:hint="eastAsia" w:ascii="宋体" w:hAnsi="宋体" w:eastAsia="宋体" w:cs="宋体"/>
          <w:color w:val="FF0000"/>
          <w:kern w:val="100"/>
          <w:szCs w:val="21"/>
        </w:rPr>
        <w:t>成就角色</w:t>
      </w:r>
    </w:p>
    <w:p>
      <w:pPr>
        <w:rPr>
          <w:rFonts w:ascii="宋体" w:hAnsi="宋体" w:eastAsia="宋体" w:cs="宋体"/>
          <w:szCs w:val="21"/>
        </w:rPr>
      </w:pPr>
      <w:r>
        <w:rPr>
          <w:rFonts w:hint="eastAsia" w:ascii="宋体" w:hAnsi="宋体" w:eastAsia="宋体" w:cs="宋体"/>
          <w:color w:val="FF0000"/>
          <w:szCs w:val="21"/>
        </w:rPr>
        <w:t>【答案】AD</w:t>
      </w:r>
    </w:p>
    <w:p>
      <w:pPr>
        <w:rPr>
          <w:rFonts w:ascii="宋体" w:hAnsi="宋体" w:eastAsia="宋体" w:cs="宋体"/>
          <w:bCs/>
          <w:color w:val="FF0000"/>
          <w:szCs w:val="21"/>
        </w:rPr>
      </w:pP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kern w:val="100"/>
          <w:szCs w:val="21"/>
        </w:rPr>
        <w:t>在竞争的条件下，人们倾向于把他人的失败内归因，这是一种（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自我障碍 </w:t>
      </w:r>
    </w:p>
    <w:p>
      <w:pPr>
        <w:rPr>
          <w:rFonts w:ascii="宋体" w:hAnsi="宋体" w:eastAsia="宋体" w:cs="宋体"/>
          <w:kern w:val="100"/>
          <w:szCs w:val="21"/>
        </w:rPr>
      </w:pPr>
      <w:r>
        <w:rPr>
          <w:rFonts w:hint="eastAsia" w:ascii="宋体" w:hAnsi="宋体" w:eastAsia="宋体" w:cs="宋体"/>
          <w:kern w:val="100"/>
          <w:szCs w:val="21"/>
        </w:rPr>
        <w:t xml:space="preserve">B. </w:t>
      </w:r>
      <w:r>
        <w:rPr>
          <w:rFonts w:hint="eastAsia" w:ascii="宋体" w:hAnsi="宋体" w:eastAsia="宋体" w:cs="宋体"/>
          <w:color w:val="FF0000"/>
          <w:kern w:val="100"/>
          <w:szCs w:val="21"/>
        </w:rPr>
        <w:t>自我价值保护倾向 </w:t>
      </w:r>
      <w:r>
        <w:rPr>
          <w:rFonts w:hint="eastAsia" w:ascii="宋体" w:hAnsi="宋体" w:eastAsia="宋体" w:cs="宋体"/>
          <w:kern w:val="100"/>
          <w:szCs w:val="21"/>
        </w:rPr>
        <w:t>   </w:t>
      </w:r>
    </w:p>
    <w:p>
      <w:pPr>
        <w:rPr>
          <w:rFonts w:ascii="宋体" w:hAnsi="宋体" w:eastAsia="宋体" w:cs="宋体"/>
          <w:kern w:val="100"/>
          <w:szCs w:val="21"/>
        </w:rPr>
      </w:pPr>
      <w:r>
        <w:rPr>
          <w:rFonts w:hint="eastAsia" w:ascii="宋体" w:hAnsi="宋体" w:eastAsia="宋体" w:cs="宋体"/>
          <w:kern w:val="100"/>
          <w:szCs w:val="21"/>
        </w:rPr>
        <w:t xml:space="preserve">C. </w:t>
      </w:r>
      <w:r>
        <w:rPr>
          <w:rFonts w:hint="eastAsia" w:ascii="宋体" w:hAnsi="宋体" w:eastAsia="宋体" w:cs="宋体"/>
          <w:color w:val="FF0000"/>
          <w:kern w:val="100"/>
          <w:szCs w:val="21"/>
        </w:rPr>
        <w:t xml:space="preserve">自我防卫 </w:t>
      </w:r>
    </w:p>
    <w:p>
      <w:pPr>
        <w:rPr>
          <w:rFonts w:ascii="宋体" w:hAnsi="宋体" w:eastAsia="宋体" w:cs="宋体"/>
          <w:color w:val="FF0000"/>
          <w:kern w:val="100"/>
          <w:szCs w:val="21"/>
        </w:rPr>
      </w:pPr>
      <w:r>
        <w:rPr>
          <w:rFonts w:hint="eastAsia" w:ascii="宋体" w:hAnsi="宋体" w:eastAsia="宋体" w:cs="宋体"/>
          <w:kern w:val="100"/>
          <w:szCs w:val="21"/>
        </w:rPr>
        <w:t xml:space="preserve">D. </w:t>
      </w:r>
      <w:r>
        <w:rPr>
          <w:rFonts w:hint="eastAsia" w:ascii="宋体" w:hAnsi="宋体" w:eastAsia="宋体" w:cs="宋体"/>
          <w:color w:val="FF0000"/>
          <w:kern w:val="100"/>
          <w:szCs w:val="21"/>
        </w:rPr>
        <w:t>动机性归因偏差</w:t>
      </w:r>
      <w:bookmarkStart w:id="0" w:name="_GoBack"/>
      <w:bookmarkEnd w:id="0"/>
    </w:p>
    <w:p>
      <w:pPr>
        <w:rPr>
          <w:rFonts w:ascii="宋体" w:hAnsi="宋体" w:eastAsia="宋体" w:cs="宋体"/>
          <w:color w:val="FF0000"/>
          <w:szCs w:val="21"/>
        </w:rPr>
      </w:pPr>
      <w:r>
        <w:rPr>
          <w:rFonts w:hint="eastAsia" w:ascii="宋体" w:hAnsi="宋体" w:eastAsia="宋体" w:cs="宋体"/>
          <w:color w:val="FF0000"/>
          <w:szCs w:val="21"/>
        </w:rPr>
        <w:t>【答案】B</w:t>
      </w:r>
      <w:r>
        <w:rPr>
          <w:rFonts w:hint="eastAsia" w:ascii="宋体" w:hAnsi="宋体" w:eastAsia="宋体" w:cs="宋体"/>
          <w:color w:val="FF0000"/>
          <w:szCs w:val="21"/>
          <w:lang w:val="en-US" w:eastAsia="zh-CN"/>
        </w:rPr>
        <w:t>C</w:t>
      </w:r>
      <w:r>
        <w:rPr>
          <w:rFonts w:hint="eastAsia" w:ascii="宋体" w:hAnsi="宋体" w:eastAsia="宋体" w:cs="宋体"/>
          <w:color w:val="FF0000"/>
          <w:szCs w:val="21"/>
        </w:rPr>
        <w:t>D</w:t>
      </w:r>
    </w:p>
    <w:p>
      <w:pPr>
        <w:rPr>
          <w:rFonts w:ascii="宋体" w:hAnsi="宋体" w:eastAsia="宋体" w:cs="宋体"/>
          <w:bCs/>
          <w:color w:val="FF0000"/>
          <w:szCs w:val="21"/>
        </w:rPr>
      </w:pP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kern w:val="0"/>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bCs/>
          <w:szCs w:val="21"/>
        </w:rPr>
        <w:t>关</w:t>
      </w:r>
      <w:r>
        <w:rPr>
          <w:rFonts w:hint="eastAsia" w:ascii="宋体" w:hAnsi="宋体" w:eastAsia="宋体" w:cs="宋体"/>
          <w:kern w:val="100"/>
          <w:szCs w:val="21"/>
        </w:rPr>
        <w:t xml:space="preserve">于态度转变的P-O-X模型，正确的说法包括（      ）。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w:t>
      </w:r>
      <w:r>
        <w:rPr>
          <w:rFonts w:hint="eastAsia" w:ascii="宋体" w:hAnsi="宋体" w:eastAsia="宋体" w:cs="宋体"/>
          <w:color w:val="FF0000"/>
          <w:kern w:val="100"/>
          <w:szCs w:val="21"/>
        </w:rPr>
        <w:t>P-O之间的关系最重要</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 xml:space="preserve">B. </w:t>
      </w:r>
      <w:r>
        <w:rPr>
          <w:rFonts w:hint="eastAsia" w:ascii="宋体" w:hAnsi="宋体" w:eastAsia="宋体" w:cs="宋体"/>
          <w:color w:val="FF0000"/>
          <w:kern w:val="100"/>
          <w:szCs w:val="21"/>
        </w:rPr>
        <w:t>P-O关系为肯定时的平衡为强平衡</w:t>
      </w:r>
    </w:p>
    <w:p>
      <w:pPr>
        <w:rPr>
          <w:rFonts w:ascii="宋体" w:hAnsi="宋体" w:eastAsia="宋体" w:cs="宋体"/>
          <w:color w:val="FF0000"/>
          <w:kern w:val="100"/>
          <w:szCs w:val="21"/>
        </w:rPr>
      </w:pPr>
      <w:r>
        <w:rPr>
          <w:rFonts w:hint="eastAsia" w:ascii="宋体" w:hAnsi="宋体" w:eastAsia="宋体" w:cs="宋体"/>
          <w:kern w:val="100"/>
          <w:szCs w:val="21"/>
        </w:rPr>
        <w:t xml:space="preserve">C. </w:t>
      </w:r>
      <w:r>
        <w:rPr>
          <w:rFonts w:hint="eastAsia" w:ascii="宋体" w:hAnsi="宋体" w:eastAsia="宋体" w:cs="宋体"/>
          <w:color w:val="FF0000"/>
          <w:kern w:val="100"/>
          <w:szCs w:val="21"/>
        </w:rPr>
        <w:t>P-O关系为否定时的平衡为弱平衡</w:t>
      </w:r>
    </w:p>
    <w:p>
      <w:pPr>
        <w:rPr>
          <w:rFonts w:ascii="宋体" w:hAnsi="宋体" w:eastAsia="宋体" w:cs="宋体"/>
          <w:kern w:val="100"/>
          <w:szCs w:val="21"/>
        </w:rPr>
      </w:pPr>
      <w:r>
        <w:rPr>
          <w:rFonts w:hint="eastAsia" w:ascii="宋体" w:hAnsi="宋体" w:eastAsia="宋体" w:cs="宋体"/>
          <w:kern w:val="100"/>
          <w:szCs w:val="21"/>
        </w:rPr>
        <w:t>D. P-O关系为否定时的不平衡为强不平衡</w:t>
      </w:r>
    </w:p>
    <w:p>
      <w:pPr>
        <w:rPr>
          <w:rFonts w:ascii="宋体" w:hAnsi="宋体" w:eastAsia="宋体" w:cs="宋体"/>
          <w:szCs w:val="21"/>
        </w:rPr>
      </w:pPr>
      <w:r>
        <w:rPr>
          <w:rFonts w:hint="eastAsia" w:ascii="宋体" w:hAnsi="宋体" w:eastAsia="宋体" w:cs="宋体"/>
          <w:color w:val="FF0000"/>
          <w:szCs w:val="21"/>
        </w:rPr>
        <w:t>【答案】ABC</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sz w:val="24"/>
          <w14:textFill>
            <w14:solidFill>
              <w14:schemeClr w14:val="tx1"/>
            </w14:solidFill>
          </w14:textFill>
        </w:rPr>
      </w:pPr>
      <w:r>
        <w:rPr>
          <w:rFonts w:hint="eastAsia" w:ascii="宋体" w:hAnsi="宋体" w:eastAsia="宋体" w:cs="宋体"/>
          <w:bCs/>
          <w:color w:val="FF0000"/>
          <w:szCs w:val="21"/>
        </w:rPr>
        <w:t>【题文】</w:t>
      </w:r>
      <w:r>
        <w:rPr>
          <w:rFonts w:eastAsiaTheme="majorEastAsia"/>
          <w:color w:val="000000" w:themeColor="text1"/>
          <w:sz w:val="24"/>
          <w14:textFill>
            <w14:solidFill>
              <w14:schemeClr w14:val="tx1"/>
            </w14:solidFill>
          </w14:textFill>
        </w:rPr>
        <w:t xml:space="preserve"> </w:t>
      </w:r>
      <w:r>
        <w:rPr>
          <w:rFonts w:hint="eastAsia" w:ascii="宋体" w:hAnsi="宋体" w:eastAsia="宋体" w:cs="宋体"/>
          <w:kern w:val="100"/>
          <w:szCs w:val="21"/>
        </w:rPr>
        <w:t>塔尔德的模仿律包括（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w:t>
      </w:r>
      <w:r>
        <w:rPr>
          <w:rFonts w:hint="eastAsia" w:ascii="宋体" w:hAnsi="宋体" w:eastAsia="宋体" w:cs="宋体"/>
          <w:color w:val="FF0000"/>
          <w:kern w:val="100"/>
          <w:szCs w:val="21"/>
        </w:rPr>
        <w:t>下降律</w:t>
      </w:r>
    </w:p>
    <w:p>
      <w:pPr>
        <w:rPr>
          <w:rFonts w:ascii="宋体" w:hAnsi="宋体" w:eastAsia="宋体" w:cs="宋体"/>
          <w:color w:val="FF0000"/>
          <w:kern w:val="100"/>
          <w:szCs w:val="21"/>
        </w:rPr>
      </w:pPr>
      <w:r>
        <w:rPr>
          <w:rFonts w:hint="eastAsia" w:ascii="宋体" w:hAnsi="宋体" w:eastAsia="宋体" w:cs="宋体"/>
          <w:kern w:val="100"/>
          <w:szCs w:val="21"/>
        </w:rPr>
        <w:t xml:space="preserve">B. </w:t>
      </w:r>
      <w:r>
        <w:rPr>
          <w:rFonts w:hint="eastAsia" w:ascii="宋体" w:hAnsi="宋体" w:eastAsia="宋体" w:cs="宋体"/>
          <w:color w:val="FF0000"/>
          <w:kern w:val="100"/>
          <w:szCs w:val="21"/>
        </w:rPr>
        <w:t>几何级数律</w:t>
      </w:r>
    </w:p>
    <w:p>
      <w:pPr>
        <w:rPr>
          <w:rFonts w:ascii="宋体" w:hAnsi="宋体" w:eastAsia="宋体" w:cs="宋体"/>
          <w:kern w:val="100"/>
          <w:szCs w:val="21"/>
        </w:rPr>
      </w:pPr>
      <w:r>
        <w:rPr>
          <w:rFonts w:hint="eastAsia" w:ascii="宋体" w:hAnsi="宋体" w:eastAsia="宋体" w:cs="宋体"/>
          <w:kern w:val="100"/>
          <w:szCs w:val="21"/>
        </w:rPr>
        <w:t>C. 上升律</w:t>
      </w:r>
    </w:p>
    <w:p>
      <w:pPr>
        <w:rPr>
          <w:rFonts w:ascii="宋体" w:hAnsi="宋体" w:eastAsia="宋体" w:cs="宋体"/>
          <w:color w:val="FF0000"/>
          <w:kern w:val="100"/>
          <w:szCs w:val="21"/>
        </w:rPr>
      </w:pPr>
      <w:r>
        <w:rPr>
          <w:rFonts w:hint="eastAsia" w:ascii="宋体" w:hAnsi="宋体" w:eastAsia="宋体" w:cs="宋体"/>
          <w:kern w:val="100"/>
          <w:szCs w:val="21"/>
        </w:rPr>
        <w:t xml:space="preserve">D. </w:t>
      </w:r>
      <w:r>
        <w:rPr>
          <w:rFonts w:hint="eastAsia" w:ascii="宋体" w:hAnsi="宋体" w:eastAsia="宋体" w:cs="宋体"/>
          <w:color w:val="FF0000"/>
          <w:kern w:val="100"/>
          <w:szCs w:val="21"/>
        </w:rPr>
        <w:t>先内后外律</w:t>
      </w:r>
    </w:p>
    <w:p>
      <w:pPr>
        <w:rPr>
          <w:rFonts w:ascii="宋体" w:hAnsi="宋体" w:eastAsia="宋体" w:cs="宋体"/>
          <w:szCs w:val="21"/>
        </w:rPr>
      </w:pPr>
      <w:r>
        <w:rPr>
          <w:rFonts w:hint="eastAsia" w:ascii="宋体" w:hAnsi="宋体" w:eastAsia="宋体" w:cs="宋体"/>
          <w:color w:val="FF0000"/>
          <w:szCs w:val="21"/>
        </w:rPr>
        <w:t>【答案】ABD</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kern w:val="100"/>
          <w:szCs w:val="21"/>
        </w:rPr>
        <w:t>可以用于测量人际关系深度的指标包括（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szCs w:val="21"/>
        </w:rPr>
        <w:t>A</w:t>
      </w:r>
      <w:r>
        <w:rPr>
          <w:rFonts w:hint="eastAsia" w:ascii="宋体" w:hAnsi="宋体" w:eastAsia="宋体" w:cs="宋体"/>
          <w:kern w:val="100"/>
          <w:szCs w:val="21"/>
        </w:rPr>
        <w:t xml:space="preserve">. </w:t>
      </w:r>
      <w:r>
        <w:rPr>
          <w:rFonts w:hint="eastAsia" w:ascii="宋体" w:hAnsi="宋体" w:eastAsia="宋体" w:cs="宋体"/>
          <w:color w:val="FF0000"/>
          <w:kern w:val="100"/>
          <w:szCs w:val="21"/>
        </w:rPr>
        <w:t>人际距离</w:t>
      </w:r>
    </w:p>
    <w:p>
      <w:pPr>
        <w:rPr>
          <w:rFonts w:ascii="宋体" w:hAnsi="宋体" w:eastAsia="宋体" w:cs="宋体"/>
          <w:kern w:val="100"/>
          <w:szCs w:val="21"/>
        </w:rPr>
      </w:pPr>
      <w:r>
        <w:rPr>
          <w:rFonts w:hint="eastAsia" w:ascii="宋体" w:hAnsi="宋体" w:eastAsia="宋体" w:cs="宋体"/>
          <w:kern w:val="100"/>
          <w:szCs w:val="21"/>
        </w:rPr>
        <w:t>B. 兴趣相近</w:t>
      </w:r>
    </w:p>
    <w:p>
      <w:pPr>
        <w:rPr>
          <w:rFonts w:ascii="宋体" w:hAnsi="宋体" w:eastAsia="宋体" w:cs="宋体"/>
          <w:color w:val="FF0000"/>
          <w:kern w:val="100"/>
          <w:szCs w:val="21"/>
        </w:rPr>
      </w:pPr>
      <w:r>
        <w:rPr>
          <w:rFonts w:hint="eastAsia" w:ascii="宋体" w:hAnsi="宋体" w:eastAsia="宋体" w:cs="宋体"/>
          <w:kern w:val="100"/>
          <w:szCs w:val="21"/>
        </w:rPr>
        <w:t xml:space="preserve">C. </w:t>
      </w:r>
      <w:r>
        <w:rPr>
          <w:rFonts w:hint="eastAsia" w:ascii="宋体" w:hAnsi="宋体" w:eastAsia="宋体" w:cs="宋体"/>
          <w:color w:val="FF0000"/>
          <w:kern w:val="100"/>
          <w:szCs w:val="21"/>
        </w:rPr>
        <w:t>自我暴露程度</w:t>
      </w:r>
    </w:p>
    <w:p>
      <w:pPr>
        <w:rPr>
          <w:rFonts w:ascii="宋体" w:hAnsi="宋体" w:eastAsia="宋体" w:cs="宋体"/>
          <w:kern w:val="100"/>
          <w:szCs w:val="21"/>
        </w:rPr>
      </w:pPr>
      <w:r>
        <w:rPr>
          <w:rFonts w:hint="eastAsia" w:ascii="宋体" w:hAnsi="宋体" w:eastAsia="宋体" w:cs="宋体"/>
          <w:kern w:val="100"/>
          <w:szCs w:val="21"/>
        </w:rPr>
        <w:t>D. 职业互补</w:t>
      </w:r>
    </w:p>
    <w:p>
      <w:pPr>
        <w:rPr>
          <w:rFonts w:ascii="宋体" w:hAnsi="宋体" w:eastAsia="宋体" w:cs="宋体"/>
          <w:szCs w:val="21"/>
        </w:rPr>
      </w:pPr>
      <w:r>
        <w:rPr>
          <w:rFonts w:hint="eastAsia" w:ascii="宋体" w:hAnsi="宋体" w:eastAsia="宋体" w:cs="宋体"/>
          <w:color w:val="FF0000"/>
          <w:szCs w:val="21"/>
        </w:rPr>
        <w:t>【答案】AC</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kern w:val="100"/>
          <w:szCs w:val="21"/>
        </w:rPr>
        <w:t>处于前运算的儿童具有的特征包括（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w:t>
      </w:r>
      <w:r>
        <w:rPr>
          <w:rFonts w:hint="eastAsia" w:ascii="宋体" w:hAnsi="宋体" w:eastAsia="宋体" w:cs="宋体"/>
          <w:color w:val="FF0000"/>
          <w:kern w:val="100"/>
          <w:szCs w:val="21"/>
        </w:rPr>
        <w:t>泛灵论</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 xml:space="preserve">B. </w:t>
      </w:r>
      <w:r>
        <w:rPr>
          <w:rFonts w:hint="eastAsia" w:ascii="宋体" w:hAnsi="宋体" w:eastAsia="宋体" w:cs="宋体"/>
          <w:color w:val="FF0000"/>
          <w:kern w:val="100"/>
          <w:szCs w:val="21"/>
        </w:rPr>
        <w:t>自我中心</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 xml:space="preserve">C. 思维的可逆性 </w:t>
      </w:r>
    </w:p>
    <w:p>
      <w:pPr>
        <w:rPr>
          <w:rFonts w:ascii="宋体" w:hAnsi="宋体" w:eastAsia="宋体" w:cs="宋体"/>
          <w:kern w:val="100"/>
          <w:szCs w:val="21"/>
        </w:rPr>
      </w:pPr>
      <w:r>
        <w:rPr>
          <w:rFonts w:hint="eastAsia" w:ascii="宋体" w:hAnsi="宋体" w:eastAsia="宋体" w:cs="宋体"/>
          <w:kern w:val="100"/>
          <w:szCs w:val="21"/>
        </w:rPr>
        <w:t>D. 掌握守恒</w:t>
      </w:r>
    </w:p>
    <w:p>
      <w:pPr>
        <w:rPr>
          <w:rFonts w:ascii="宋体" w:hAnsi="宋体" w:eastAsia="宋体" w:cs="宋体"/>
          <w:szCs w:val="21"/>
        </w:rPr>
      </w:pPr>
      <w:r>
        <w:rPr>
          <w:rFonts w:hint="eastAsia" w:ascii="宋体" w:hAnsi="宋体" w:eastAsia="宋体" w:cs="宋体"/>
          <w:color w:val="FF0000"/>
          <w:szCs w:val="21"/>
        </w:rPr>
        <w:t>【答案】AB</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kern w:val="100"/>
          <w:szCs w:val="21"/>
        </w:rPr>
        <w:t>婴儿动作发展遵循的原则包括（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下上原则  </w:t>
      </w:r>
    </w:p>
    <w:p>
      <w:pPr>
        <w:rPr>
          <w:rFonts w:ascii="宋体" w:hAnsi="宋体" w:eastAsia="宋体" w:cs="宋体"/>
          <w:color w:val="FF0000"/>
          <w:kern w:val="100"/>
          <w:szCs w:val="21"/>
        </w:rPr>
      </w:pPr>
      <w:r>
        <w:rPr>
          <w:rFonts w:hint="eastAsia" w:ascii="宋体" w:hAnsi="宋体" w:eastAsia="宋体" w:cs="宋体"/>
          <w:kern w:val="100"/>
          <w:szCs w:val="21"/>
        </w:rPr>
        <w:t xml:space="preserve">B. </w:t>
      </w:r>
      <w:r>
        <w:rPr>
          <w:rFonts w:hint="eastAsia" w:ascii="宋体" w:hAnsi="宋体" w:eastAsia="宋体" w:cs="宋体"/>
          <w:color w:val="FF0000"/>
          <w:kern w:val="100"/>
          <w:szCs w:val="21"/>
        </w:rPr>
        <w:t>头尾原则</w:t>
      </w:r>
    </w:p>
    <w:p>
      <w:pPr>
        <w:rPr>
          <w:rFonts w:ascii="宋体" w:hAnsi="宋体" w:eastAsia="宋体" w:cs="宋体"/>
          <w:kern w:val="100"/>
          <w:szCs w:val="21"/>
        </w:rPr>
      </w:pPr>
      <w:r>
        <w:rPr>
          <w:rFonts w:hint="eastAsia" w:ascii="宋体" w:hAnsi="宋体" w:eastAsia="宋体" w:cs="宋体"/>
          <w:kern w:val="100"/>
          <w:szCs w:val="21"/>
        </w:rPr>
        <w:t xml:space="preserve">C. </w:t>
      </w:r>
      <w:r>
        <w:rPr>
          <w:rFonts w:hint="eastAsia" w:ascii="宋体" w:hAnsi="宋体" w:eastAsia="宋体" w:cs="宋体"/>
          <w:color w:val="FF0000"/>
          <w:kern w:val="100"/>
          <w:szCs w:val="21"/>
        </w:rPr>
        <w:t xml:space="preserve">近远原则 </w:t>
      </w:r>
    </w:p>
    <w:p>
      <w:pPr>
        <w:rPr>
          <w:rFonts w:ascii="宋体" w:hAnsi="宋体" w:eastAsia="宋体" w:cs="宋体"/>
          <w:kern w:val="100"/>
          <w:szCs w:val="21"/>
        </w:rPr>
      </w:pPr>
      <w:r>
        <w:rPr>
          <w:rFonts w:hint="eastAsia" w:ascii="宋体" w:hAnsi="宋体" w:eastAsia="宋体" w:cs="宋体"/>
          <w:kern w:val="100"/>
          <w:szCs w:val="21"/>
        </w:rPr>
        <w:t xml:space="preserve">D. </w:t>
      </w:r>
      <w:r>
        <w:rPr>
          <w:rFonts w:hint="eastAsia" w:ascii="宋体" w:hAnsi="宋体" w:eastAsia="宋体" w:cs="宋体"/>
          <w:color w:val="FF0000"/>
          <w:kern w:val="100"/>
          <w:szCs w:val="21"/>
        </w:rPr>
        <w:t>大小原则</w:t>
      </w:r>
    </w:p>
    <w:p>
      <w:pPr>
        <w:rPr>
          <w:rFonts w:ascii="宋体" w:hAnsi="宋体" w:eastAsia="宋体" w:cs="宋体"/>
          <w:szCs w:val="21"/>
        </w:rPr>
      </w:pPr>
      <w:r>
        <w:rPr>
          <w:rFonts w:hint="eastAsia" w:ascii="宋体" w:hAnsi="宋体" w:eastAsia="宋体" w:cs="宋体"/>
          <w:color w:val="FF0000"/>
          <w:szCs w:val="21"/>
        </w:rPr>
        <w:t>【答案】BCD</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eastAsiaTheme="majorEastAsia"/>
          <w:color w:val="000000" w:themeColor="text1"/>
          <w:sz w:val="24"/>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kern w:val="100"/>
          <w:szCs w:val="21"/>
        </w:rPr>
        <w:t>儿童发展的第一逆反期反抗的主要对象包括（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w:t>
      </w:r>
      <w:r>
        <w:rPr>
          <w:rFonts w:hint="eastAsia" w:ascii="宋体" w:hAnsi="宋体" w:eastAsia="宋体" w:cs="宋体"/>
          <w:color w:val="FF0000"/>
          <w:kern w:val="100"/>
          <w:szCs w:val="21"/>
        </w:rPr>
        <w:t>父母</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B. 游戏玩伴</w:t>
      </w:r>
    </w:p>
    <w:p>
      <w:pPr>
        <w:rPr>
          <w:rFonts w:ascii="宋体" w:hAnsi="宋体" w:eastAsia="宋体" w:cs="宋体"/>
          <w:kern w:val="100"/>
          <w:szCs w:val="21"/>
        </w:rPr>
      </w:pPr>
      <w:r>
        <w:rPr>
          <w:rFonts w:hint="eastAsia" w:ascii="宋体" w:hAnsi="宋体" w:eastAsia="宋体" w:cs="宋体"/>
          <w:kern w:val="100"/>
          <w:szCs w:val="21"/>
        </w:rPr>
        <w:t xml:space="preserve">C. 老师 </w:t>
      </w:r>
    </w:p>
    <w:p>
      <w:pPr>
        <w:rPr>
          <w:rFonts w:ascii="宋体" w:hAnsi="宋体" w:eastAsia="宋体" w:cs="宋体"/>
          <w:kern w:val="100"/>
          <w:szCs w:val="21"/>
        </w:rPr>
      </w:pPr>
      <w:r>
        <w:rPr>
          <w:rFonts w:hint="eastAsia" w:ascii="宋体" w:hAnsi="宋体" w:eastAsia="宋体" w:cs="宋体"/>
          <w:kern w:val="100"/>
          <w:szCs w:val="21"/>
        </w:rPr>
        <w:t>D.</w:t>
      </w:r>
      <w:r>
        <w:rPr>
          <w:rFonts w:hint="eastAsia" w:ascii="宋体" w:hAnsi="宋体" w:eastAsia="宋体" w:cs="宋体"/>
          <w:color w:val="FF0000"/>
          <w:kern w:val="100"/>
          <w:szCs w:val="21"/>
        </w:rPr>
        <w:t>其它养育者</w:t>
      </w:r>
    </w:p>
    <w:p>
      <w:pPr>
        <w:rPr>
          <w:rFonts w:ascii="宋体" w:hAnsi="宋体" w:eastAsia="宋体" w:cs="宋体"/>
          <w:szCs w:val="21"/>
        </w:rPr>
      </w:pPr>
      <w:r>
        <w:rPr>
          <w:rFonts w:hint="eastAsia" w:ascii="宋体" w:hAnsi="宋体" w:eastAsia="宋体" w:cs="宋体"/>
          <w:color w:val="FF0000"/>
          <w:szCs w:val="21"/>
        </w:rPr>
        <w:t>【答案】AD</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kern w:val="100"/>
          <w:szCs w:val="21"/>
        </w:rPr>
        <w:t>中年期的人格变得较为成熟，具体表现为（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w:t>
      </w:r>
      <w:r>
        <w:rPr>
          <w:rFonts w:hint="eastAsia" w:ascii="宋体" w:hAnsi="宋体" w:eastAsia="宋体" w:cs="宋体"/>
          <w:color w:val="FF0000"/>
          <w:kern w:val="100"/>
          <w:szCs w:val="21"/>
        </w:rPr>
        <w:t>内省日趋明显</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B. 男性更加男性化，女性更加女性化</w:t>
      </w:r>
    </w:p>
    <w:p>
      <w:pPr>
        <w:rPr>
          <w:rFonts w:ascii="宋体" w:hAnsi="宋体" w:eastAsia="宋体" w:cs="宋体"/>
          <w:kern w:val="100"/>
          <w:szCs w:val="21"/>
        </w:rPr>
      </w:pPr>
      <w:r>
        <w:rPr>
          <w:rFonts w:hint="eastAsia" w:ascii="宋体" w:hAnsi="宋体" w:eastAsia="宋体" w:cs="宋体"/>
          <w:kern w:val="100"/>
          <w:szCs w:val="21"/>
        </w:rPr>
        <w:t xml:space="preserve">C. </w:t>
      </w:r>
      <w:r>
        <w:rPr>
          <w:rFonts w:hint="eastAsia" w:ascii="宋体" w:hAnsi="宋体" w:eastAsia="宋体" w:cs="宋体"/>
          <w:color w:val="FF0000"/>
          <w:kern w:val="100"/>
          <w:szCs w:val="21"/>
        </w:rPr>
        <w:t xml:space="preserve">为人处世日趋圆通 </w:t>
      </w:r>
      <w:r>
        <w:rPr>
          <w:rFonts w:hint="eastAsia" w:ascii="宋体" w:hAnsi="宋体" w:eastAsia="宋体" w:cs="宋体"/>
          <w:kern w:val="100"/>
          <w:szCs w:val="21"/>
        </w:rPr>
        <w:t xml:space="preserve"> </w:t>
      </w:r>
    </w:p>
    <w:p>
      <w:pPr>
        <w:rPr>
          <w:rFonts w:ascii="宋体" w:hAnsi="宋体" w:eastAsia="宋体" w:cs="宋体"/>
          <w:kern w:val="100"/>
          <w:szCs w:val="21"/>
        </w:rPr>
      </w:pPr>
      <w:r>
        <w:rPr>
          <w:rFonts w:hint="eastAsia" w:ascii="宋体" w:hAnsi="宋体" w:eastAsia="宋体" w:cs="宋体"/>
          <w:kern w:val="100"/>
          <w:szCs w:val="21"/>
        </w:rPr>
        <w:t>D.心理防御机制用得越来越少</w:t>
      </w:r>
    </w:p>
    <w:p>
      <w:pPr>
        <w:rPr>
          <w:rFonts w:ascii="宋体" w:hAnsi="宋体" w:eastAsia="宋体" w:cs="宋体"/>
          <w:szCs w:val="21"/>
        </w:rPr>
      </w:pPr>
      <w:r>
        <w:rPr>
          <w:rFonts w:hint="eastAsia" w:ascii="宋体" w:hAnsi="宋体" w:eastAsia="宋体" w:cs="宋体"/>
          <w:color w:val="FF0000"/>
          <w:szCs w:val="21"/>
        </w:rPr>
        <w:t>【答案】AC</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kern w:val="100"/>
          <w:szCs w:val="21"/>
        </w:rPr>
        <w:t>少年期思维的特点包括（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kern w:val="100"/>
          <w:szCs w:val="21"/>
        </w:rPr>
      </w:pPr>
      <w:r>
        <w:rPr>
          <w:rFonts w:hint="eastAsia" w:ascii="宋体" w:hAnsi="宋体" w:eastAsia="宋体" w:cs="宋体"/>
          <w:kern w:val="100"/>
          <w:szCs w:val="21"/>
        </w:rPr>
        <w:t xml:space="preserve">A. 具体形象思维日益发达 </w:t>
      </w:r>
    </w:p>
    <w:p>
      <w:pPr>
        <w:rPr>
          <w:rFonts w:ascii="宋体" w:hAnsi="宋体" w:eastAsia="宋体" w:cs="宋体"/>
          <w:color w:val="FF0000"/>
          <w:kern w:val="100"/>
          <w:szCs w:val="21"/>
        </w:rPr>
      </w:pPr>
      <w:r>
        <w:rPr>
          <w:rFonts w:hint="eastAsia" w:ascii="宋体" w:hAnsi="宋体" w:eastAsia="宋体" w:cs="宋体"/>
          <w:kern w:val="100"/>
          <w:szCs w:val="21"/>
        </w:rPr>
        <w:t xml:space="preserve">B. </w:t>
      </w:r>
      <w:r>
        <w:rPr>
          <w:rFonts w:hint="eastAsia" w:ascii="宋体" w:hAnsi="宋体" w:eastAsia="宋体" w:cs="宋体"/>
          <w:color w:val="FF0000"/>
          <w:kern w:val="100"/>
          <w:szCs w:val="21"/>
        </w:rPr>
        <w:t>思维形式摆脱具体内容的束缚</w:t>
      </w:r>
    </w:p>
    <w:p>
      <w:pPr>
        <w:rPr>
          <w:rFonts w:ascii="宋体" w:hAnsi="宋体" w:eastAsia="宋体" w:cs="宋体"/>
          <w:kern w:val="100"/>
          <w:szCs w:val="21"/>
        </w:rPr>
      </w:pPr>
      <w:r>
        <w:rPr>
          <w:rFonts w:hint="eastAsia" w:ascii="宋体" w:hAnsi="宋体" w:eastAsia="宋体" w:cs="宋体"/>
          <w:kern w:val="100"/>
          <w:szCs w:val="21"/>
        </w:rPr>
        <w:t xml:space="preserve">C. </w:t>
      </w:r>
      <w:r>
        <w:rPr>
          <w:rFonts w:hint="eastAsia" w:ascii="宋体" w:hAnsi="宋体" w:eastAsia="宋体" w:cs="宋体"/>
          <w:color w:val="FF0000"/>
          <w:kern w:val="100"/>
          <w:szCs w:val="21"/>
        </w:rPr>
        <w:t>假设演绎推理能力的发展</w:t>
      </w:r>
      <w:r>
        <w:rPr>
          <w:rFonts w:hint="eastAsia" w:ascii="宋体" w:hAnsi="宋体" w:eastAsia="宋体" w:cs="宋体"/>
          <w:kern w:val="100"/>
          <w:szCs w:val="21"/>
        </w:rPr>
        <w:t xml:space="preserve"> </w:t>
      </w:r>
      <w:r>
        <w:rPr>
          <w:rFonts w:hint="eastAsia" w:ascii="宋体" w:hAnsi="宋体" w:eastAsia="宋体" w:cs="宋体"/>
          <w:kern w:val="100"/>
          <w:szCs w:val="21"/>
        </w:rPr>
        <w:tab/>
      </w:r>
    </w:p>
    <w:p>
      <w:pPr>
        <w:rPr>
          <w:rFonts w:ascii="宋体" w:hAnsi="宋体" w:eastAsia="宋体" w:cs="宋体"/>
          <w:kern w:val="100"/>
          <w:szCs w:val="21"/>
        </w:rPr>
      </w:pPr>
      <w:r>
        <w:rPr>
          <w:rFonts w:hint="eastAsia" w:ascii="宋体" w:hAnsi="宋体" w:eastAsia="宋体" w:cs="宋体"/>
          <w:kern w:val="100"/>
          <w:szCs w:val="21"/>
        </w:rPr>
        <w:t>D. 认识到解决问题的方法不止一个</w:t>
      </w:r>
    </w:p>
    <w:p>
      <w:pPr>
        <w:rPr>
          <w:rFonts w:ascii="宋体" w:hAnsi="宋体" w:eastAsia="宋体" w:cs="宋体"/>
          <w:szCs w:val="21"/>
        </w:rPr>
      </w:pPr>
      <w:r>
        <w:rPr>
          <w:rFonts w:hint="eastAsia" w:ascii="宋体" w:hAnsi="宋体" w:eastAsia="宋体" w:cs="宋体"/>
          <w:color w:val="FF0000"/>
          <w:szCs w:val="21"/>
        </w:rPr>
        <w:t>【答案】BC</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kern w:val="100"/>
          <w:szCs w:val="21"/>
        </w:rPr>
      </w:pPr>
      <w:r>
        <w:rPr>
          <w:rFonts w:hint="eastAsia" w:ascii="宋体" w:hAnsi="宋体" w:eastAsia="宋体" w:cs="宋体"/>
          <w:bCs/>
          <w:color w:val="FF0000"/>
          <w:szCs w:val="21"/>
        </w:rPr>
        <w:t>【题文】</w:t>
      </w:r>
      <w:r>
        <w:rPr>
          <w:rFonts w:hint="eastAsia" w:ascii="宋体" w:hAnsi="宋体" w:eastAsia="宋体" w:cs="宋体"/>
          <w:kern w:val="100"/>
          <w:szCs w:val="21"/>
        </w:rPr>
        <w:t>创伤后应激障碍的典型症状包括（      ）。</w:t>
      </w:r>
    </w:p>
    <w:p>
      <w:pPr>
        <w:rPr>
          <w:rFonts w:ascii="宋体" w:hAnsi="宋体" w:eastAsia="宋体" w:cs="宋体"/>
          <w:bCs/>
          <w:szCs w:val="21"/>
        </w:rPr>
      </w:pPr>
      <w:r>
        <w:rPr>
          <w:rFonts w:hint="eastAsia" w:ascii="宋体" w:hAnsi="宋体" w:eastAsia="宋体" w:cs="宋体"/>
          <w:bCs/>
          <w:color w:val="FF0000"/>
          <w:szCs w:val="21"/>
        </w:rPr>
        <w:t xml:space="preserve">【选项】 </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bCs/>
          <w:color w:val="FF0000"/>
          <w:szCs w:val="21"/>
        </w:rPr>
        <w:t xml:space="preserve"> </w:t>
      </w:r>
      <w:r>
        <w:rPr>
          <w:rFonts w:hint="eastAsia" w:ascii="宋体" w:hAnsi="宋体" w:eastAsia="宋体" w:cs="宋体"/>
          <w:color w:val="FF0000"/>
          <w:szCs w:val="21"/>
        </w:rPr>
        <w:t>选择性遗忘</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w:t>
      </w:r>
      <w:r>
        <w:rPr>
          <w:rFonts w:hint="eastAsia" w:ascii="宋体" w:hAnsi="宋体" w:eastAsia="宋体" w:cs="宋体"/>
          <w:color w:val="000000"/>
          <w:kern w:val="100"/>
          <w:szCs w:val="21"/>
        </w:rPr>
        <w:t>幻觉</w:t>
      </w:r>
      <w:r>
        <w:rPr>
          <w:rFonts w:hint="eastAsia" w:ascii="宋体" w:hAnsi="宋体" w:eastAsia="宋体" w:cs="宋体"/>
          <w:color w:val="FF0000"/>
          <w:szCs w:val="21"/>
        </w:rPr>
        <w:t xml:space="preserve">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w:t>
      </w:r>
      <w:r>
        <w:rPr>
          <w:rFonts w:hint="eastAsia" w:ascii="宋体" w:hAnsi="宋体" w:eastAsia="宋体" w:cs="宋体"/>
          <w:color w:val="FF0000"/>
          <w:kern w:val="100"/>
          <w:szCs w:val="21"/>
        </w:rPr>
        <w:t>痛苦情绪泛化</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000000"/>
          <w:kern w:val="100"/>
          <w:szCs w:val="21"/>
        </w:rPr>
        <w:t>妄想</w:t>
      </w:r>
    </w:p>
    <w:p>
      <w:pPr>
        <w:rPr>
          <w:rFonts w:ascii="宋体" w:hAnsi="宋体" w:eastAsia="宋体" w:cs="宋体"/>
          <w:szCs w:val="21"/>
        </w:rPr>
      </w:pPr>
      <w:r>
        <w:rPr>
          <w:rFonts w:hint="eastAsia" w:ascii="宋体" w:hAnsi="宋体" w:eastAsia="宋体" w:cs="宋体"/>
          <w:color w:val="FF0000"/>
          <w:szCs w:val="21"/>
        </w:rPr>
        <w:t>【答案】AC</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压力的中介系统包括（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认知系统</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生物调节系统 </w:t>
      </w:r>
    </w:p>
    <w:p>
      <w:pPr>
        <w:rPr>
          <w:rFonts w:ascii="宋体" w:hAnsi="宋体" w:eastAsia="宋体" w:cs="宋体"/>
          <w:szCs w:val="21"/>
        </w:rPr>
      </w:pPr>
      <w:r>
        <w:rPr>
          <w:rFonts w:hint="eastAsia" w:ascii="宋体" w:hAnsi="宋体" w:eastAsia="宋体" w:cs="宋体"/>
          <w:szCs w:val="21"/>
        </w:rPr>
        <w:t xml:space="preserve">C. 情绪系统 </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社会支持系统</w:t>
      </w:r>
    </w:p>
    <w:p>
      <w:pPr>
        <w:rPr>
          <w:rFonts w:ascii="宋体" w:hAnsi="宋体" w:eastAsia="宋体" w:cs="宋体"/>
          <w:szCs w:val="21"/>
        </w:rPr>
      </w:pPr>
      <w:r>
        <w:rPr>
          <w:rFonts w:hint="eastAsia" w:ascii="宋体" w:hAnsi="宋体" w:eastAsia="宋体" w:cs="宋体"/>
          <w:color w:val="FF0000"/>
          <w:szCs w:val="21"/>
        </w:rPr>
        <w:t>【答案】ABD</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心理咨询师应具备的条件包括（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自我修复能力</w:t>
      </w:r>
    </w:p>
    <w:p>
      <w:pPr>
        <w:rPr>
          <w:rFonts w:ascii="宋体" w:hAnsi="宋体" w:eastAsia="宋体" w:cs="宋体"/>
          <w:szCs w:val="21"/>
        </w:rPr>
      </w:pPr>
      <w:r>
        <w:rPr>
          <w:rFonts w:hint="eastAsia" w:ascii="宋体" w:hAnsi="宋体" w:eastAsia="宋体" w:cs="宋体"/>
          <w:szCs w:val="21"/>
        </w:rPr>
        <w:t>B. 强烈的助人动机</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自我觉察能力</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善于容纳他人</w:t>
      </w:r>
    </w:p>
    <w:p>
      <w:pPr>
        <w:rPr>
          <w:rFonts w:ascii="宋体" w:hAnsi="宋体" w:eastAsia="宋体" w:cs="宋体"/>
          <w:szCs w:val="21"/>
        </w:rPr>
      </w:pPr>
      <w:r>
        <w:rPr>
          <w:rFonts w:hint="eastAsia" w:ascii="宋体" w:hAnsi="宋体" w:eastAsia="宋体" w:cs="宋体"/>
          <w:color w:val="FF0000"/>
          <w:szCs w:val="21"/>
        </w:rPr>
        <w:t>【答案】ACD</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了解求助者的既往史时，应该包括的内容是（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评论以往心理咨询过程中出现的失误</w:t>
      </w:r>
    </w:p>
    <w:p>
      <w:pPr>
        <w:snapToGrid w:val="0"/>
        <w:rPr>
          <w:rFonts w:ascii="宋体" w:hAnsi="宋体" w:eastAsia="宋体" w:cs="宋体"/>
          <w:color w:val="FF0000"/>
          <w:szCs w:val="21"/>
        </w:rPr>
      </w:pPr>
      <w:r>
        <w:rPr>
          <w:rFonts w:hint="eastAsia" w:ascii="宋体" w:hAnsi="宋体" w:eastAsia="宋体" w:cs="宋体"/>
          <w:color w:val="000000" w:themeColor="text1"/>
          <w:szCs w:val="21"/>
          <w14:textFill>
            <w14:solidFill>
              <w14:schemeClr w14:val="tx1"/>
            </w14:solidFill>
          </w14:textFill>
        </w:rPr>
        <w:t xml:space="preserve">B. </w:t>
      </w:r>
      <w:r>
        <w:rPr>
          <w:rFonts w:hint="eastAsia" w:ascii="宋体" w:hAnsi="宋体" w:eastAsia="宋体" w:cs="宋体"/>
          <w:szCs w:val="21"/>
        </w:rPr>
        <w:t>对求助者的病因进行直接或间接介绍</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详细阅读以往的就医病历和有关资料</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详细询问是否去过其他心理咨询机构</w:t>
      </w:r>
    </w:p>
    <w:p>
      <w:pPr>
        <w:rPr>
          <w:rFonts w:ascii="宋体" w:hAnsi="宋体" w:eastAsia="宋体" w:cs="宋体"/>
          <w:szCs w:val="21"/>
        </w:rPr>
      </w:pPr>
      <w:r>
        <w:rPr>
          <w:rFonts w:hint="eastAsia" w:ascii="宋体" w:hAnsi="宋体" w:eastAsia="宋体" w:cs="宋体"/>
          <w:color w:val="FF0000"/>
          <w:szCs w:val="21"/>
        </w:rPr>
        <w:t>【答案】CD</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color w:val="000000" w:themeColor="text1"/>
          <w:w w:val="105"/>
          <w:szCs w:val="21"/>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color w:val="000000" w:themeColor="text1"/>
          <w:w w:val="105"/>
          <w:szCs w:val="21"/>
          <w14:textFill>
            <w14:solidFill>
              <w14:schemeClr w14:val="tx1"/>
            </w14:solidFill>
          </w14:textFill>
        </w:rPr>
        <w:t>心理咨询师的真诚可以表现为（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如实告知自己的教育背景</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如实告知自己擅长</w:t>
      </w:r>
      <w:r>
        <w:rPr>
          <w:rFonts w:hint="eastAsia" w:ascii="宋体" w:hAnsi="宋体" w:eastAsia="宋体" w:cs="宋体"/>
          <w:color w:val="FF0000"/>
          <w:w w:val="105"/>
          <w:szCs w:val="21"/>
          <w:lang w:val="en-US" w:eastAsia="zh-CN"/>
        </w:rPr>
        <w:t>的</w:t>
      </w:r>
      <w:r>
        <w:rPr>
          <w:rFonts w:hint="eastAsia" w:ascii="宋体" w:hAnsi="宋体" w:eastAsia="宋体" w:cs="宋体"/>
          <w:color w:val="FF0000"/>
          <w:w w:val="105"/>
          <w:szCs w:val="21"/>
        </w:rPr>
        <w:t>咨询内容</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000000" w:themeColor="text1"/>
          <w:w w:val="105"/>
          <w:szCs w:val="21"/>
          <w14:textFill>
            <w14:solidFill>
              <w14:schemeClr w14:val="tx1"/>
            </w14:solidFill>
          </w14:textFill>
        </w:rPr>
        <w:t>咨询中更多地使用专业术语</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如实告知自己不擅长的咨询内容</w:t>
      </w:r>
    </w:p>
    <w:p>
      <w:pPr>
        <w:rPr>
          <w:rFonts w:ascii="宋体" w:hAnsi="宋体" w:eastAsia="宋体" w:cs="宋体"/>
          <w:szCs w:val="21"/>
        </w:rPr>
      </w:pPr>
      <w:r>
        <w:rPr>
          <w:rFonts w:hint="eastAsia" w:ascii="宋体" w:hAnsi="宋体" w:eastAsia="宋体" w:cs="宋体"/>
          <w:color w:val="FF0000"/>
          <w:szCs w:val="21"/>
        </w:rPr>
        <w:t>【答案】ABD</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tabs>
          <w:tab w:val="left" w:pos="3922"/>
          <w:tab w:val="left" w:pos="7386"/>
        </w:tabs>
        <w:spacing w:line="300" w:lineRule="auto"/>
        <w:rPr>
          <w:rFonts w:ascii="宋体" w:hAnsi="宋体" w:eastAsia="宋体" w:cs="宋体"/>
          <w:color w:val="000000" w:themeColor="text1"/>
          <w:w w:val="105"/>
          <w:szCs w:val="21"/>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color w:val="000000" w:themeColor="text1"/>
          <w:w w:val="105"/>
          <w:szCs w:val="21"/>
          <w14:textFill>
            <w14:solidFill>
              <w14:schemeClr w14:val="tx1"/>
            </w14:solidFill>
          </w14:textFill>
        </w:rPr>
        <w:t>心理咨询师对求助者说：“通过咨询，你产生了巨大变化，我为你感到高兴”，咨询师所使用的技术包括 （      ）。</w:t>
      </w:r>
      <w:r>
        <w:rPr>
          <w:rFonts w:hint="eastAsia" w:ascii="宋体" w:hAnsi="宋体" w:eastAsia="宋体" w:cs="宋体"/>
          <w:color w:val="000000" w:themeColor="text1"/>
          <w:w w:val="105"/>
          <w:szCs w:val="21"/>
          <w14:textFill>
            <w14:solidFill>
              <w14:schemeClr w14:val="tx1"/>
            </w14:solidFill>
          </w14:textFill>
        </w:rPr>
        <w:tab/>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themeColor="text1"/>
          <w:w w:val="105"/>
          <w:szCs w:val="21"/>
          <w14:textFill>
            <w14:solidFill>
              <w14:schemeClr w14:val="tx1"/>
            </w14:solidFill>
          </w14:textFill>
        </w:rPr>
        <w:t>情感反应</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自我开放</w:t>
      </w:r>
      <w:r>
        <w:rPr>
          <w:rFonts w:hint="eastAsia" w:ascii="宋体" w:hAnsi="宋体" w:eastAsia="宋体" w:cs="宋体"/>
          <w:color w:val="FF0000"/>
          <w:szCs w:val="21"/>
        </w:rPr>
        <w:t xml:space="preserve">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情感表达</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内容表达</w:t>
      </w:r>
    </w:p>
    <w:p>
      <w:pPr>
        <w:rPr>
          <w:rFonts w:ascii="宋体" w:hAnsi="宋体" w:eastAsia="宋体" w:cs="宋体"/>
          <w:szCs w:val="21"/>
        </w:rPr>
      </w:pPr>
      <w:r>
        <w:rPr>
          <w:rFonts w:hint="eastAsia" w:ascii="宋体" w:hAnsi="宋体" w:eastAsia="宋体" w:cs="宋体"/>
          <w:color w:val="FF0000"/>
          <w:szCs w:val="21"/>
        </w:rPr>
        <w:t>【答案】BCD</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napToGrid w:val="0"/>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提出心理评估报告应该做的工作包括（      ）。</w:t>
      </w:r>
    </w:p>
    <w:p>
      <w:pPr>
        <w:rPr>
          <w:rFonts w:ascii="宋体" w:hAnsi="宋体" w:eastAsia="宋体" w:cs="宋体"/>
          <w:bCs/>
          <w:szCs w:val="21"/>
        </w:rPr>
      </w:pPr>
      <w:r>
        <w:rPr>
          <w:rFonts w:hint="eastAsia" w:ascii="宋体" w:hAnsi="宋体" w:eastAsia="宋体" w:cs="宋体"/>
          <w:bCs/>
          <w:color w:val="FF0000"/>
          <w:szCs w:val="21"/>
        </w:rPr>
        <w:t>【选项】</w:t>
      </w:r>
    </w:p>
    <w:p>
      <w:pPr>
        <w:widowControl/>
        <w:snapToGrid w:val="0"/>
        <w:jc w:val="left"/>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szCs w:val="21"/>
        </w:rPr>
        <w:t>设计临床干预方案</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核实各项临床资料</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分析导致求助者心理问题的可能原因</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评估求助者心理、生理及社会功能状态</w:t>
      </w:r>
    </w:p>
    <w:p>
      <w:pPr>
        <w:rPr>
          <w:rFonts w:ascii="宋体" w:hAnsi="宋体" w:eastAsia="宋体" w:cs="宋体"/>
          <w:color w:val="FF0000"/>
          <w:szCs w:val="21"/>
        </w:rPr>
      </w:pPr>
      <w:r>
        <w:rPr>
          <w:rFonts w:hint="eastAsia" w:ascii="宋体" w:hAnsi="宋体" w:eastAsia="宋体" w:cs="宋体"/>
          <w:color w:val="FF0000"/>
          <w:szCs w:val="21"/>
        </w:rPr>
        <w:t>【答案】BCD</w:t>
      </w:r>
    </w:p>
    <w:p>
      <w:pPr>
        <w:ind w:firstLine="420" w:firstLineChars="200"/>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 xml:space="preserve">罗杰斯强调的影响咨询结果的首要决定因素包括（  </w:t>
      </w:r>
      <w:r>
        <w:rPr>
          <w:rFonts w:hint="eastAsia" w:ascii="宋体" w:hAnsi="宋体" w:eastAsia="宋体" w:cs="宋体"/>
          <w:szCs w:val="21"/>
        </w:rPr>
        <w:tab/>
      </w:r>
      <w:r>
        <w:rPr>
          <w:rFonts w:hint="eastAsia" w:ascii="宋体" w:hAnsi="宋体" w:eastAsia="宋体" w:cs="宋体"/>
          <w:szCs w:val="21"/>
        </w:rPr>
        <w:t>)。</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求助者的个性</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咨询师的个性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咨询师的态度</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咨询关系的质量</w:t>
      </w:r>
    </w:p>
    <w:p>
      <w:pPr>
        <w:rPr>
          <w:rFonts w:ascii="宋体" w:hAnsi="宋体" w:eastAsia="宋体" w:cs="宋体"/>
          <w:szCs w:val="21"/>
        </w:rPr>
      </w:pPr>
      <w:r>
        <w:rPr>
          <w:rFonts w:hint="eastAsia" w:ascii="宋体" w:hAnsi="宋体" w:eastAsia="宋体" w:cs="宋体"/>
          <w:color w:val="FF0000"/>
          <w:szCs w:val="21"/>
        </w:rPr>
        <w:t>【答案】BCD</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与其他人格量表相比，MMPI的主要优点是（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临床诊断符合率较高</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首次将效度量表纳入人格量表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w:t>
      </w:r>
      <w:r>
        <w:rPr>
          <w:rFonts w:hint="eastAsia" w:ascii="宋体" w:hAnsi="宋体" w:eastAsia="宋体" w:cs="宋体"/>
          <w:szCs w:val="21"/>
        </w:rPr>
        <w:t>广泛应用于人才选拔</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D. 可揭示潜意识层次的动机冲突</w:t>
      </w:r>
    </w:p>
    <w:p>
      <w:pPr>
        <w:rPr>
          <w:rFonts w:ascii="宋体" w:hAnsi="宋体" w:eastAsia="宋体" w:cs="宋体"/>
          <w:szCs w:val="21"/>
        </w:rPr>
      </w:pPr>
      <w:r>
        <w:rPr>
          <w:rFonts w:hint="eastAsia" w:ascii="宋体" w:hAnsi="宋体" w:eastAsia="宋体" w:cs="宋体"/>
          <w:color w:val="FF0000"/>
          <w:szCs w:val="21"/>
        </w:rPr>
        <w:t>【答案】AB</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0"/>
        </w:rPr>
      </w:pPr>
      <w:r>
        <w:rPr>
          <w:rFonts w:hint="eastAsia" w:ascii="宋体" w:hAnsi="宋体" w:eastAsia="宋体" w:cs="宋体"/>
          <w:bCs/>
          <w:color w:val="FF0000"/>
          <w:szCs w:val="21"/>
        </w:rPr>
        <w:t>【题文】</w:t>
      </w:r>
      <w:r>
        <w:rPr>
          <w:rFonts w:hint="eastAsia" w:ascii="宋体" w:hAnsi="宋体" w:eastAsia="宋体" w:cs="宋体"/>
          <w:szCs w:val="20"/>
        </w:rPr>
        <w:t xml:space="preserve">心理咨询师专业成长的有效途径包括（    ）。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0"/>
        </w:rPr>
      </w:pPr>
      <w:r>
        <w:rPr>
          <w:rFonts w:hint="eastAsia" w:ascii="宋体" w:hAnsi="宋体" w:eastAsia="宋体" w:cs="宋体"/>
          <w:szCs w:val="20"/>
        </w:rPr>
        <w:t>A.</w:t>
      </w:r>
      <w:r>
        <w:rPr>
          <w:rFonts w:hint="eastAsia" w:ascii="宋体" w:hAnsi="宋体" w:eastAsia="宋体" w:cs="宋体"/>
          <w:color w:val="FF0000"/>
          <w:szCs w:val="20"/>
        </w:rPr>
        <w:t>参加专业组织，接受专业的指导和服务</w:t>
      </w:r>
    </w:p>
    <w:p>
      <w:pPr>
        <w:rPr>
          <w:rFonts w:ascii="宋体" w:hAnsi="宋体" w:eastAsia="宋体" w:cs="宋体"/>
          <w:color w:val="FF0000"/>
          <w:szCs w:val="20"/>
        </w:rPr>
      </w:pPr>
      <w:r>
        <w:rPr>
          <w:rFonts w:hint="eastAsia" w:ascii="宋体" w:hAnsi="宋体" w:eastAsia="宋体" w:cs="宋体"/>
          <w:szCs w:val="20"/>
        </w:rPr>
        <w:t>B.</w:t>
      </w:r>
      <w:r>
        <w:rPr>
          <w:rFonts w:hint="eastAsia" w:ascii="宋体" w:hAnsi="宋体" w:eastAsia="宋体" w:cs="宋体"/>
          <w:color w:val="FF0000"/>
          <w:szCs w:val="20"/>
        </w:rPr>
        <w:t>接受专业的督导</w:t>
      </w:r>
    </w:p>
    <w:p>
      <w:pPr>
        <w:rPr>
          <w:rFonts w:ascii="宋体" w:hAnsi="宋体" w:eastAsia="宋体" w:cs="宋体"/>
          <w:color w:val="FF0000"/>
          <w:szCs w:val="20"/>
        </w:rPr>
      </w:pPr>
      <w:r>
        <w:rPr>
          <w:rFonts w:hint="eastAsia" w:ascii="宋体" w:hAnsi="宋体" w:eastAsia="宋体" w:cs="宋体"/>
          <w:szCs w:val="20"/>
        </w:rPr>
        <w:t>C.</w:t>
      </w:r>
      <w:r>
        <w:rPr>
          <w:rFonts w:hint="eastAsia" w:ascii="宋体" w:hAnsi="宋体" w:eastAsia="宋体" w:cs="宋体"/>
          <w:color w:val="FF0000"/>
          <w:szCs w:val="20"/>
        </w:rPr>
        <w:t>参加专业的培训和继续教育</w:t>
      </w:r>
    </w:p>
    <w:p>
      <w:pPr>
        <w:spacing w:after="100"/>
        <w:rPr>
          <w:rFonts w:ascii="宋体" w:hAnsi="宋体" w:eastAsia="宋体" w:cs="宋体"/>
          <w:szCs w:val="20"/>
        </w:rPr>
      </w:pPr>
      <w:r>
        <w:rPr>
          <w:rFonts w:hint="eastAsia" w:ascii="宋体" w:hAnsi="宋体" w:eastAsia="宋体" w:cs="宋体"/>
          <w:szCs w:val="20"/>
        </w:rPr>
        <w:t>D.</w:t>
      </w:r>
      <w:r>
        <w:rPr>
          <w:rFonts w:hint="eastAsia" w:ascii="宋体" w:hAnsi="宋体" w:eastAsia="宋体" w:cs="宋体"/>
          <w:color w:val="FF0000"/>
          <w:szCs w:val="20"/>
        </w:rPr>
        <w:t>利用专业资料和数据库</w:t>
      </w:r>
    </w:p>
    <w:p>
      <w:pPr>
        <w:rPr>
          <w:rFonts w:ascii="宋体" w:hAnsi="宋体" w:eastAsia="宋体" w:cs="宋体"/>
          <w:szCs w:val="21"/>
        </w:rPr>
      </w:pPr>
      <w:r>
        <w:rPr>
          <w:rFonts w:hint="eastAsia" w:ascii="宋体" w:hAnsi="宋体" w:eastAsia="宋体" w:cs="宋体"/>
          <w:color w:val="FF0000"/>
          <w:szCs w:val="21"/>
        </w:rPr>
        <w:t>【答案】ABCD</w:t>
      </w:r>
    </w:p>
    <w:p>
      <w:pPr>
        <w:rPr>
          <w:rFonts w:ascii="宋体" w:hAnsi="宋体" w:eastAsia="宋体" w:cs="宋体"/>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bCs/>
          <w:szCs w:val="21"/>
        </w:rPr>
        <w:t>人</w:t>
      </w:r>
      <w:r>
        <w:rPr>
          <w:rFonts w:hint="eastAsia" w:ascii="宋体" w:hAnsi="宋体" w:eastAsia="宋体" w:cs="宋体"/>
          <w:szCs w:val="21"/>
        </w:rPr>
        <w:t>脑最古老部位是脑干。</w:t>
      </w:r>
    </w:p>
    <w:p>
      <w:pPr>
        <w:pStyle w:val="2"/>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社会化的载体不包括家庭。</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皮亚杰把儿童的心理发展划分为4个阶段。</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人耳对16~20000赫兹的声波最敏感。</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bCs/>
          <w:szCs w:val="21"/>
        </w:rPr>
        <w:t>弗洛伊德认为，道德性焦虑中危险来自于超我。</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抑郁症是心理咨询的工作范围。</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20世纪20年代，临床心理学家将会谈法定义为有结构的交谈。</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提出心理评估报告时，需要对临床资料进行核实，一般使用的方法是实验法。</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bCs/>
          <w:color w:val="FF0000"/>
          <w:szCs w:val="21"/>
          <w:highlight w:val="yellow"/>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hint="eastAsia" w:ascii="宋体" w:hAnsi="宋体" w:eastAsia="宋体" w:cs="宋体"/>
          <w:szCs w:val="21"/>
          <w:lang w:eastAsia="zh-CN"/>
        </w:rPr>
      </w:pPr>
      <w:r>
        <w:rPr>
          <w:rFonts w:hint="eastAsia" w:ascii="宋体" w:hAnsi="宋体" w:eastAsia="宋体" w:cs="宋体"/>
          <w:bCs/>
          <w:color w:val="FF0000"/>
          <w:szCs w:val="21"/>
        </w:rPr>
        <w:t>【题文】</w:t>
      </w:r>
      <w:r>
        <w:rPr>
          <w:rFonts w:hint="eastAsia" w:ascii="宋体" w:hAnsi="宋体" w:eastAsia="宋体" w:cs="宋体"/>
          <w:szCs w:val="21"/>
        </w:rPr>
        <w:t>内容反应的含义是心理咨询师解释心理问题的内容</w:t>
      </w:r>
      <w:r>
        <w:rPr>
          <w:rFonts w:hint="eastAsia" w:ascii="宋体" w:hAnsi="宋体" w:eastAsia="宋体" w:cs="宋体"/>
          <w:szCs w:val="21"/>
          <w:lang w:eastAsia="zh-CN"/>
        </w:rPr>
        <w:t>。</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16PF施测时的时间限制是40分钟。</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由于心理咨询师在价值观上的偏见而形成的咨询关系不匹配属于敏感型。</w:t>
      </w:r>
    </w:p>
    <w:p>
      <w:pPr>
        <w:rPr>
          <w:rFonts w:ascii="宋体" w:hAnsi="宋体" w:eastAsia="宋体" w:cs="宋体"/>
          <w:color w:val="FF0000"/>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hint="eastAsia" w:ascii="宋体" w:hAnsi="宋体" w:eastAsia="宋体" w:cs="宋体"/>
          <w:szCs w:val="21"/>
          <w:lang w:eastAsia="zh-CN"/>
        </w:rPr>
      </w:pPr>
      <w:r>
        <w:rPr>
          <w:rFonts w:hint="eastAsia" w:ascii="宋体" w:hAnsi="宋体" w:eastAsia="宋体" w:cs="宋体"/>
          <w:bCs/>
          <w:color w:val="FF0000"/>
          <w:szCs w:val="21"/>
        </w:rPr>
        <w:t>【题文】</w:t>
      </w:r>
      <w:r>
        <w:rPr>
          <w:rFonts w:hint="eastAsia" w:ascii="宋体" w:hAnsi="宋体" w:eastAsia="宋体" w:cs="宋体"/>
          <w:szCs w:val="21"/>
        </w:rPr>
        <w:t>咨询转介的正确做法是对新咨询师详细介绍情况</w:t>
      </w:r>
      <w:r>
        <w:rPr>
          <w:rFonts w:hint="eastAsia" w:ascii="宋体" w:hAnsi="宋体" w:eastAsia="宋体" w:cs="宋体"/>
          <w:szCs w:val="21"/>
          <w:lang w:eastAsia="zh-CN"/>
        </w:rPr>
        <w:t>。</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bCs/>
          <w:color w:val="FF0000"/>
          <w:szCs w:val="21"/>
          <w:highlight w:val="yellow"/>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集体潜意识是弗洛伊德理论中的概念。</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bCs/>
          <w:szCs w:val="21"/>
        </w:rPr>
      </w:pPr>
      <w:r>
        <w:rPr>
          <w:rFonts w:hint="eastAsia" w:ascii="宋体" w:hAnsi="宋体" w:eastAsia="宋体" w:cs="宋体"/>
          <w:bCs/>
          <w:color w:val="FF0000"/>
          <w:szCs w:val="21"/>
        </w:rPr>
        <w:t>【题文】</w:t>
      </w:r>
      <w:r>
        <w:rPr>
          <w:rFonts w:hint="eastAsia" w:ascii="宋体" w:hAnsi="宋体" w:eastAsia="宋体" w:cs="宋体"/>
          <w:bCs/>
          <w:szCs w:val="21"/>
        </w:rPr>
        <w:t>幻想是一种精神病性症状。</w:t>
      </w:r>
    </w:p>
    <w:p>
      <w:pPr>
        <w:pStyle w:val="2"/>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急性应激障碍的病程为数分钟至数小时。</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color w:val="000000"/>
          <w:szCs w:val="21"/>
        </w:rPr>
        <w:t>我国《心理咨询师国家职业标准》(试用)颁布于2001年。</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color w:val="000000" w:themeColor="text1"/>
          <w:spacing w:val="-9"/>
          <w:szCs w:val="21"/>
          <w14:textFill>
            <w14:solidFill>
              <w14:schemeClr w14:val="tx1"/>
            </w14:solidFill>
          </w14:textFill>
        </w:rPr>
        <w:t>鼓励技术中最常用的方法是直接重复求助者的话。</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求助者的主要问题一定是最先提出的问题。</w:t>
      </w:r>
    </w:p>
    <w:p>
      <w:pPr>
        <w:rPr>
          <w:rFonts w:ascii="宋体" w:hAnsi="宋体" w:eastAsia="宋体" w:cs="宋体"/>
          <w:color w:val="FF0000"/>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合理情绪疗法不适用于年纪较大的求助者。</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出现阻抗属于正常现象，咨询师完全不必在意。</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主张人性是</w:t>
      </w:r>
      <w:r>
        <w:rPr>
          <w:rFonts w:hint="eastAsia" w:ascii="宋体" w:hAnsi="宋体" w:eastAsia="宋体" w:cs="宋体"/>
          <w:szCs w:val="21"/>
          <w:lang w:val="zh-CN"/>
        </w:rPr>
        <w:t>“有善</w:t>
      </w:r>
      <w:r>
        <w:rPr>
          <w:rFonts w:hint="eastAsia" w:ascii="宋体" w:hAnsi="宋体" w:eastAsia="宋体" w:cs="宋体"/>
          <w:szCs w:val="21"/>
        </w:rPr>
        <w:t>有恶”的中国古代思想家是荀子。</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心理治疗的目的应该是发展病人的创造性潜力及完整的人格，而不是治疗症状，这是荣格的观点。</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婴儿动作发展的规律是从随意动作向不随意动作发展。</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MMPID量表不属于效度量表。</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lang w:val="en-US" w:eastAsia="zh-CN"/>
        </w:rPr>
        <w:t>咨询师</w:t>
      </w:r>
      <w:r>
        <w:rPr>
          <w:rFonts w:hint="eastAsia" w:ascii="宋体" w:hAnsi="宋体" w:eastAsia="宋体" w:cs="宋体"/>
          <w:szCs w:val="21"/>
        </w:rPr>
        <w:t>使用虚假信息、夸大疗效、隐瞒自己专业局限等行为主要违背了诚信原则。</w:t>
      </w:r>
    </w:p>
    <w:p>
      <w:pPr>
        <w:rPr>
          <w:rFonts w:ascii="宋体" w:hAnsi="宋体" w:eastAsia="宋体" w:cs="宋体"/>
          <w:color w:val="FF0000"/>
          <w:szCs w:val="21"/>
        </w:rPr>
      </w:pPr>
      <w:r>
        <w:rPr>
          <w:rFonts w:hint="eastAsia" w:ascii="宋体" w:hAnsi="宋体" w:eastAsia="宋体" w:cs="宋体"/>
          <w:color w:val="FF0000"/>
          <w:szCs w:val="21"/>
        </w:rPr>
        <w:t>【答案】正确</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highlight w:val="yellow"/>
        </w:rPr>
      </w:pPr>
    </w:p>
    <w:p>
      <w:pPr>
        <w:rPr>
          <w:rFonts w:asciiTheme="minorEastAsia" w:hAnsiTheme="minorEastAsia" w:cstheme="minor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 XIAN">
    <w15:presenceInfo w15:providerId="Windows Live" w15:userId="7d652cc99b965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91"/>
    <w:rsid w:val="006E3291"/>
    <w:rsid w:val="008D336D"/>
    <w:rsid w:val="15FA4043"/>
    <w:rsid w:val="56571BD8"/>
    <w:rsid w:val="7060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9357</Words>
  <Characters>9985</Characters>
  <Lines>91</Lines>
  <Paragraphs>25</Paragraphs>
  <TotalTime>7</TotalTime>
  <ScaleCrop>false</ScaleCrop>
  <LinksUpToDate>false</LinksUpToDate>
  <CharactersWithSpaces>11665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2021-07-20T04:43:00Z</dcterms:created>
  <dc:creator>海辰星光</dc:creator>
  <cp:lastModifiedBy>祺.</cp:lastModifiedBy>
  <dcterms:modified xsi:type="dcterms:W3CDTF">2022-03-25T09:18:57Z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19297FFC871344AFBC1769B348AF035B</vt:lpwstr>
  </property>
</Properties>
</file>